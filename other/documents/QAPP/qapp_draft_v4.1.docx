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12D26" w14:textId="77777777" w:rsidR="00A6199B" w:rsidRDefault="00A6199B" w:rsidP="00A6199B">
      <w:pPr>
        <w:pStyle w:val="Title"/>
      </w:pPr>
      <w:r>
        <w:t xml:space="preserve">[DRAFT] </w:t>
      </w:r>
    </w:p>
    <w:p w14:paraId="19FDEDF0" w14:textId="77777777" w:rsidR="00A6199B" w:rsidRDefault="00A6199B" w:rsidP="00A6199B">
      <w:pPr>
        <w:pStyle w:val="Title"/>
      </w:pPr>
      <w:r>
        <w:t>Kenai River Water Quality Monitoring Quality Assurance Project Plan (QAPP)</w:t>
      </w:r>
    </w:p>
    <w:p w14:paraId="3D9DCF94" w14:textId="77777777" w:rsidR="00A6199B" w:rsidRPr="0088566D" w:rsidRDefault="00A6199B" w:rsidP="00A6199B">
      <w:pPr>
        <w:spacing w:before="242"/>
        <w:ind w:left="220" w:right="282"/>
        <w:jc w:val="center"/>
        <w:rPr>
          <w:b/>
          <w:sz w:val="40"/>
        </w:rPr>
      </w:pPr>
      <w:bookmarkStart w:id="0" w:name="Multi-Agency_Baseline_and_Metals_(Zn/Cu)"/>
      <w:bookmarkEnd w:id="0"/>
      <w:r>
        <w:rPr>
          <w:b/>
          <w:sz w:val="40"/>
        </w:rPr>
        <w:t>Multi-Agency Baseline</w:t>
      </w:r>
    </w:p>
    <w:p w14:paraId="6A312DDD" w14:textId="77777777" w:rsidR="00A6199B" w:rsidRDefault="00A6199B" w:rsidP="00A6199B">
      <w:pPr>
        <w:pStyle w:val="BodyText"/>
        <w:spacing w:before="6"/>
        <w:rPr>
          <w:b/>
          <w:sz w:val="39"/>
        </w:rPr>
      </w:pPr>
    </w:p>
    <w:p w14:paraId="7BB973F6" w14:textId="77777777" w:rsidR="00A6199B" w:rsidRDefault="00A6199B" w:rsidP="00A6199B">
      <w:pPr>
        <w:spacing w:before="1"/>
        <w:ind w:left="2426"/>
        <w:rPr>
          <w:b/>
          <w:i/>
          <w:sz w:val="36"/>
        </w:rPr>
      </w:pPr>
      <w:r>
        <w:rPr>
          <w:b/>
          <w:i/>
          <w:sz w:val="36"/>
        </w:rPr>
        <w:t>V. 2. Updated April</w:t>
      </w:r>
      <w:r>
        <w:rPr>
          <w:b/>
          <w:i/>
          <w:spacing w:val="-3"/>
          <w:sz w:val="36"/>
        </w:rPr>
        <w:t xml:space="preserve"> </w:t>
      </w:r>
      <w:r>
        <w:rPr>
          <w:b/>
          <w:i/>
          <w:sz w:val="36"/>
        </w:rPr>
        <w:t>2019</w:t>
      </w:r>
    </w:p>
    <w:p w14:paraId="14A2AE2A" w14:textId="77777777" w:rsidR="00A6199B" w:rsidRDefault="00A6199B" w:rsidP="00A6199B">
      <w:pPr>
        <w:ind w:left="2426"/>
        <w:rPr>
          <w:b/>
          <w:i/>
          <w:sz w:val="36"/>
        </w:rPr>
      </w:pPr>
      <w:r>
        <w:rPr>
          <w:b/>
          <w:i/>
          <w:sz w:val="36"/>
        </w:rPr>
        <w:t>V. 3. Updated April</w:t>
      </w:r>
      <w:r>
        <w:rPr>
          <w:b/>
          <w:i/>
          <w:spacing w:val="-3"/>
          <w:sz w:val="36"/>
        </w:rPr>
        <w:t xml:space="preserve"> </w:t>
      </w:r>
      <w:r>
        <w:rPr>
          <w:b/>
          <w:i/>
          <w:sz w:val="36"/>
        </w:rPr>
        <w:t>2020</w:t>
      </w:r>
    </w:p>
    <w:p w14:paraId="4000363C" w14:textId="77777777" w:rsidR="00A6199B" w:rsidRPr="0088566D" w:rsidRDefault="00A6199B" w:rsidP="00A6199B">
      <w:pPr>
        <w:ind w:left="2426"/>
        <w:rPr>
          <w:b/>
          <w:i/>
          <w:sz w:val="36"/>
        </w:rPr>
      </w:pPr>
      <w:r>
        <w:rPr>
          <w:b/>
          <w:i/>
          <w:sz w:val="36"/>
        </w:rPr>
        <w:t>V.4. Updated July 2022</w:t>
      </w:r>
    </w:p>
    <w:p w14:paraId="632D5F61" w14:textId="77777777" w:rsidR="00A6199B" w:rsidRDefault="00A6199B" w:rsidP="00A6199B">
      <w:pPr>
        <w:pStyle w:val="BodyText"/>
        <w:rPr>
          <w:b/>
          <w:i/>
          <w:sz w:val="20"/>
        </w:rPr>
      </w:pPr>
    </w:p>
    <w:p w14:paraId="5EB1064B" w14:textId="77777777" w:rsidR="00A6199B" w:rsidRPr="00A6199B" w:rsidRDefault="00A6199B" w:rsidP="00A6199B">
      <w:pPr>
        <w:pStyle w:val="BodyText"/>
        <w:spacing w:before="8"/>
        <w:rPr>
          <w:b/>
          <w:i/>
          <w:sz w:val="12"/>
        </w:rPr>
      </w:pPr>
      <w:r>
        <w:rPr>
          <w:noProof/>
        </w:rPr>
        <w:drawing>
          <wp:anchor distT="0" distB="0" distL="0" distR="0" simplePos="0" relativeHeight="251659264" behindDoc="0" locked="0" layoutInCell="1" allowOverlap="1" wp14:anchorId="08B20B98" wp14:editId="31738250">
            <wp:simplePos x="0" y="0"/>
            <wp:positionH relativeFrom="page">
              <wp:posOffset>2671445</wp:posOffset>
            </wp:positionH>
            <wp:positionV relativeFrom="paragraph">
              <wp:posOffset>117682</wp:posOffset>
            </wp:positionV>
            <wp:extent cx="2219584" cy="22098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2219584" cy="2209800"/>
                    </a:xfrm>
                    <a:prstGeom prst="rect">
                      <a:avLst/>
                    </a:prstGeom>
                  </pic:spPr>
                </pic:pic>
              </a:graphicData>
            </a:graphic>
          </wp:anchor>
        </w:drawing>
      </w:r>
    </w:p>
    <w:p w14:paraId="484B6754" w14:textId="77777777" w:rsidR="00A6199B" w:rsidRDefault="00A6199B" w:rsidP="00A6199B">
      <w:pPr>
        <w:ind w:left="2763" w:right="2822"/>
        <w:jc w:val="center"/>
        <w:rPr>
          <w:b/>
          <w:sz w:val="24"/>
        </w:rPr>
      </w:pPr>
      <w:r>
        <w:rPr>
          <w:b/>
          <w:i/>
          <w:sz w:val="24"/>
        </w:rPr>
        <w:t xml:space="preserve">Original Version Prepared by: </w:t>
      </w:r>
      <w:r>
        <w:rPr>
          <w:b/>
          <w:sz w:val="24"/>
        </w:rPr>
        <w:t>Kenai Watershed Forum 44129 Sterling Highway</w:t>
      </w:r>
    </w:p>
    <w:p w14:paraId="0FC7D391" w14:textId="77777777" w:rsidR="00A6199B" w:rsidRDefault="00A6199B" w:rsidP="00A6199B">
      <w:pPr>
        <w:ind w:left="2763" w:right="2822"/>
        <w:jc w:val="center"/>
        <w:rPr>
          <w:b/>
          <w:sz w:val="24"/>
        </w:rPr>
      </w:pPr>
      <w:r>
        <w:rPr>
          <w:b/>
          <w:sz w:val="24"/>
        </w:rPr>
        <w:t>Soldotna, AK 99669</w:t>
      </w:r>
      <w:hyperlink r:id="rId9">
        <w:r>
          <w:rPr>
            <w:b/>
            <w:sz w:val="24"/>
          </w:rPr>
          <w:t xml:space="preserve"> www.kenaiwatershed.org</w:t>
        </w:r>
      </w:hyperlink>
    </w:p>
    <w:p w14:paraId="000C112F" w14:textId="77777777" w:rsidR="00A6199B" w:rsidRDefault="00A6199B" w:rsidP="00A6199B">
      <w:pPr>
        <w:pStyle w:val="BodyText"/>
        <w:rPr>
          <w:b/>
          <w:sz w:val="26"/>
        </w:rPr>
      </w:pPr>
    </w:p>
    <w:p w14:paraId="69FBF1B1" w14:textId="77777777" w:rsidR="00A6199B" w:rsidRPr="00172D5C" w:rsidRDefault="00A6199B" w:rsidP="00172D5C">
      <w:pPr>
        <w:pStyle w:val="BodyText"/>
        <w:jc w:val="center"/>
        <w:rPr>
          <w:i/>
        </w:rPr>
      </w:pPr>
      <w:bookmarkStart w:id="1" w:name="_Toc96073944"/>
      <w:bookmarkStart w:id="2" w:name="_Toc112072012"/>
      <w:r w:rsidRPr="00172D5C">
        <w:rPr>
          <w:i/>
        </w:rPr>
        <w:t>Prepared for:</w:t>
      </w:r>
      <w:bookmarkEnd w:id="1"/>
      <w:bookmarkEnd w:id="2"/>
    </w:p>
    <w:p w14:paraId="0174074C" w14:textId="77777777" w:rsidR="00A6199B" w:rsidRDefault="00A6199B" w:rsidP="00A6199B">
      <w:pPr>
        <w:ind w:left="223" w:right="282"/>
        <w:jc w:val="center"/>
        <w:rPr>
          <w:b/>
          <w:sz w:val="24"/>
        </w:rPr>
      </w:pPr>
      <w:r>
        <w:rPr>
          <w:b/>
          <w:sz w:val="24"/>
        </w:rPr>
        <w:t>STATE OF ALASKA</w:t>
      </w:r>
    </w:p>
    <w:p w14:paraId="5B489040" w14:textId="77777777" w:rsidR="00A6199B" w:rsidRDefault="00A6199B" w:rsidP="00A6199B">
      <w:pPr>
        <w:ind w:left="224" w:right="282"/>
        <w:jc w:val="center"/>
        <w:rPr>
          <w:b/>
          <w:sz w:val="24"/>
        </w:rPr>
      </w:pPr>
      <w:bookmarkStart w:id="3" w:name="Department_of_Environmental_Conservation"/>
      <w:bookmarkEnd w:id="3"/>
      <w:r>
        <w:rPr>
          <w:b/>
          <w:sz w:val="24"/>
        </w:rPr>
        <w:t>DEPARTMENT OF ENVIRONMENTAL CONSERVATION</w:t>
      </w:r>
    </w:p>
    <w:p w14:paraId="09D2D673" w14:textId="77777777" w:rsidR="00A6199B" w:rsidRDefault="00A6199B" w:rsidP="00A6199B">
      <w:pPr>
        <w:ind w:left="224" w:right="282"/>
        <w:jc w:val="center"/>
        <w:rPr>
          <w:b/>
          <w:sz w:val="24"/>
        </w:rPr>
      </w:pPr>
      <w:bookmarkStart w:id="4" w:name="Division_of_Water"/>
      <w:bookmarkEnd w:id="4"/>
      <w:r>
        <w:rPr>
          <w:b/>
          <w:sz w:val="24"/>
        </w:rPr>
        <w:t>Division of Water</w:t>
      </w:r>
    </w:p>
    <w:p w14:paraId="7879A7A1" w14:textId="77777777" w:rsidR="00A6199B" w:rsidRDefault="00A6199B" w:rsidP="00A6199B">
      <w:pPr>
        <w:ind w:left="224" w:right="282"/>
        <w:jc w:val="center"/>
        <w:rPr>
          <w:b/>
          <w:sz w:val="24"/>
        </w:rPr>
      </w:pPr>
      <w:bookmarkStart w:id="5" w:name="Water_Quality_Standards_and_Restoration"/>
      <w:bookmarkEnd w:id="5"/>
      <w:r>
        <w:rPr>
          <w:b/>
          <w:sz w:val="24"/>
        </w:rPr>
        <w:t>Water Quality Standards and Restoration</w:t>
      </w:r>
    </w:p>
    <w:p w14:paraId="6E20D1FB" w14:textId="77777777" w:rsidR="00A6199B" w:rsidRDefault="00A6199B" w:rsidP="00A6199B">
      <w:pPr>
        <w:jc w:val="center"/>
        <w:rPr>
          <w:sz w:val="24"/>
        </w:rPr>
      </w:pPr>
    </w:p>
    <w:p w14:paraId="7C248C2E" w14:textId="77777777" w:rsidR="00A6199B" w:rsidRDefault="00A6199B" w:rsidP="00A6199B">
      <w:pPr>
        <w:jc w:val="center"/>
        <w:rPr>
          <w:sz w:val="24"/>
        </w:rPr>
      </w:pPr>
    </w:p>
    <w:p w14:paraId="2122C69C" w14:textId="77777777" w:rsidR="00A6199B" w:rsidRDefault="00A6199B" w:rsidP="00A6199B">
      <w:pPr>
        <w:rPr>
          <w:rStyle w:val="Hyperlink"/>
          <w:rFonts w:cstheme="minorHAnsi"/>
          <w:b/>
          <w:i/>
          <w:sz w:val="36"/>
          <w:szCs w:val="36"/>
        </w:rPr>
      </w:pPr>
      <w:r w:rsidRPr="00B34B0D">
        <w:rPr>
          <w:b/>
          <w:i/>
          <w:sz w:val="36"/>
          <w:szCs w:val="36"/>
        </w:rPr>
        <w:t xml:space="preserve">Note: the most current version of this draft may be downloaded at </w:t>
      </w:r>
      <w:hyperlink r:id="rId10" w:history="1">
        <w:r w:rsidRPr="00B34B0D">
          <w:rPr>
            <w:rStyle w:val="Hyperlink"/>
            <w:rFonts w:cstheme="minorHAnsi"/>
            <w:b/>
            <w:i/>
            <w:sz w:val="36"/>
            <w:szCs w:val="36"/>
          </w:rPr>
          <w:t>https://bit.ly/draft_qapp_2022</w:t>
        </w:r>
      </w:hyperlink>
    </w:p>
    <w:p w14:paraId="4E2A18ED" w14:textId="77777777" w:rsidR="00A6199B" w:rsidRDefault="00A6199B" w:rsidP="00A6199B">
      <w:pPr>
        <w:pStyle w:val="Heading2"/>
      </w:pPr>
      <w:bookmarkStart w:id="6" w:name="_Toc96073945"/>
    </w:p>
    <w:p w14:paraId="400B1629" w14:textId="77777777" w:rsidR="00A6199B" w:rsidRDefault="00A6199B" w:rsidP="00A6199B">
      <w:pPr>
        <w:pStyle w:val="Heading2"/>
      </w:pPr>
      <w:bookmarkStart w:id="7" w:name="_Toc112073499"/>
      <w:bookmarkStart w:id="8" w:name="_Toc116644742"/>
      <w:r>
        <w:lastRenderedPageBreak/>
        <w:t>Al. Title and Approval Page</w:t>
      </w:r>
      <w:bookmarkEnd w:id="6"/>
      <w:bookmarkEnd w:id="7"/>
      <w:bookmarkEnd w:id="8"/>
    </w:p>
    <w:p w14:paraId="045E097A" w14:textId="77777777" w:rsidR="00A6199B" w:rsidRDefault="00A6199B" w:rsidP="00A6199B"/>
    <w:p w14:paraId="269E33FC" w14:textId="77777777" w:rsidR="00A6199B" w:rsidRPr="00A6199B" w:rsidRDefault="00A6199B" w:rsidP="00A6199B">
      <w:pPr>
        <w:spacing w:before="89"/>
        <w:ind w:left="124"/>
        <w:rPr>
          <w:sz w:val="24"/>
          <w:szCs w:val="24"/>
        </w:rPr>
      </w:pPr>
      <w:r w:rsidRPr="00A6199B">
        <w:rPr>
          <w:sz w:val="24"/>
          <w:szCs w:val="24"/>
        </w:rPr>
        <w:t>Title: Kenai River Water Quality Monitoring: Multi-Agency Baseline and Metals</w:t>
      </w:r>
    </w:p>
    <w:p w14:paraId="1E3D19E6" w14:textId="77777777" w:rsidR="00A6199B" w:rsidRDefault="00A6199B" w:rsidP="00A6199B">
      <w:pPr>
        <w:spacing w:before="220"/>
        <w:ind w:right="251" w:firstLine="124"/>
        <w:rPr>
          <w:sz w:val="24"/>
          <w:szCs w:val="24"/>
        </w:rPr>
      </w:pPr>
    </w:p>
    <w:p w14:paraId="29174DBE" w14:textId="77777777" w:rsidR="00A6199B" w:rsidRPr="00A6199B" w:rsidRDefault="00A6199B" w:rsidP="00A6199B">
      <w:pPr>
        <w:spacing w:before="220"/>
        <w:ind w:right="251" w:firstLine="124"/>
        <w:rPr>
          <w:sz w:val="24"/>
          <w:szCs w:val="24"/>
        </w:rPr>
      </w:pPr>
      <w:r w:rsidRPr="00A6199B">
        <w:rPr>
          <w:b/>
          <w:w w:val="90"/>
          <w:sz w:val="24"/>
          <w:szCs w:val="24"/>
        </w:rPr>
        <w:t>Name and Title:</w:t>
      </w:r>
      <w:r w:rsidRPr="00A6199B">
        <w:rPr>
          <w:w w:val="90"/>
          <w:sz w:val="24"/>
          <w:szCs w:val="24"/>
        </w:rPr>
        <w:t xml:space="preserve"> Benjamin Meyer, Project QA, Project </w:t>
      </w:r>
      <w:r w:rsidRPr="00A6199B">
        <w:rPr>
          <w:sz w:val="24"/>
          <w:szCs w:val="24"/>
        </w:rPr>
        <w:t>Manager</w:t>
      </w:r>
    </w:p>
    <w:p w14:paraId="7E0E4CE8" w14:textId="77777777" w:rsidR="00A6199B" w:rsidRPr="00A6199B" w:rsidRDefault="00A6199B" w:rsidP="00A6199B">
      <w:pPr>
        <w:spacing w:before="89"/>
        <w:ind w:left="124"/>
        <w:rPr>
          <w:w w:val="95"/>
          <w:sz w:val="24"/>
          <w:szCs w:val="24"/>
        </w:rPr>
      </w:pPr>
      <w:r w:rsidRPr="00A6199B">
        <w:rPr>
          <w:b/>
          <w:w w:val="95"/>
          <w:sz w:val="24"/>
          <w:szCs w:val="24"/>
        </w:rPr>
        <w:t>Affiliation:</w:t>
      </w:r>
      <w:r w:rsidRPr="00A6199B">
        <w:rPr>
          <w:w w:val="95"/>
          <w:sz w:val="24"/>
          <w:szCs w:val="24"/>
        </w:rPr>
        <w:t xml:space="preserve"> Kenai Watershed Forum</w:t>
      </w:r>
    </w:p>
    <w:p w14:paraId="05A96D26" w14:textId="77777777" w:rsidR="00A6199B" w:rsidRPr="00A6199B" w:rsidRDefault="00A6199B" w:rsidP="00A6199B">
      <w:pPr>
        <w:spacing w:before="89"/>
        <w:ind w:left="124"/>
        <w:rPr>
          <w:w w:val="95"/>
          <w:sz w:val="24"/>
          <w:szCs w:val="24"/>
        </w:rPr>
      </w:pPr>
      <w:r w:rsidRPr="00A6199B">
        <w:rPr>
          <w:b/>
          <w:w w:val="95"/>
          <w:sz w:val="24"/>
          <w:szCs w:val="24"/>
        </w:rPr>
        <w:t>Email:</w:t>
      </w:r>
      <w:r w:rsidRPr="00A6199B">
        <w:rPr>
          <w:w w:val="95"/>
          <w:sz w:val="24"/>
          <w:szCs w:val="24"/>
        </w:rPr>
        <w:t xml:space="preserve"> </w:t>
      </w:r>
      <w:hyperlink r:id="rId11" w:history="1">
        <w:r w:rsidRPr="00A6199B">
          <w:rPr>
            <w:rStyle w:val="Hyperlink"/>
            <w:w w:val="95"/>
            <w:sz w:val="24"/>
            <w:szCs w:val="24"/>
          </w:rPr>
          <w:t>hydrology@kenaiwatershed.org</w:t>
        </w:r>
      </w:hyperlink>
    </w:p>
    <w:p w14:paraId="4FCD10DD" w14:textId="77777777" w:rsidR="00A6199B" w:rsidRPr="00A6199B" w:rsidRDefault="00A6199B" w:rsidP="00A6199B">
      <w:pPr>
        <w:spacing w:before="89"/>
        <w:ind w:left="124"/>
        <w:rPr>
          <w:w w:val="95"/>
          <w:sz w:val="24"/>
          <w:szCs w:val="24"/>
        </w:rPr>
      </w:pPr>
      <w:r w:rsidRPr="00A6199B">
        <w:rPr>
          <w:b/>
          <w:w w:val="95"/>
          <w:sz w:val="24"/>
          <w:szCs w:val="24"/>
        </w:rPr>
        <w:t>Phone:</w:t>
      </w:r>
      <w:r w:rsidRPr="00A6199B">
        <w:rPr>
          <w:w w:val="95"/>
          <w:sz w:val="24"/>
          <w:szCs w:val="24"/>
        </w:rPr>
        <w:t xml:space="preserve"> (907) 232-0280</w:t>
      </w:r>
    </w:p>
    <w:p w14:paraId="090CC1C2" w14:textId="77777777" w:rsidR="00A6199B" w:rsidRPr="00F11515" w:rsidRDefault="00175C20" w:rsidP="00A6199B">
      <w:pPr>
        <w:spacing w:before="89"/>
        <w:ind w:left="124"/>
        <w:rPr>
          <w:w w:val="95"/>
          <w:sz w:val="24"/>
          <w:szCs w:val="24"/>
        </w:rPr>
      </w:pPr>
      <w:r>
        <w:rPr>
          <w:b/>
          <w:noProof/>
          <w:w w:val="95"/>
          <w:sz w:val="24"/>
          <w:szCs w:val="24"/>
        </w:rPr>
        <w:drawing>
          <wp:anchor distT="0" distB="0" distL="114300" distR="114300" simplePos="0" relativeHeight="251665408" behindDoc="0" locked="0" layoutInCell="1" allowOverlap="1" wp14:anchorId="375B0477" wp14:editId="39C7150F">
            <wp:simplePos x="0" y="0"/>
            <wp:positionH relativeFrom="margin">
              <wp:posOffset>923925</wp:posOffset>
            </wp:positionH>
            <wp:positionV relativeFrom="paragraph">
              <wp:posOffset>69215</wp:posOffset>
            </wp:positionV>
            <wp:extent cx="952500" cy="432955"/>
            <wp:effectExtent l="0" t="0" r="0" b="5715"/>
            <wp:wrapSquare wrapText="bothSides"/>
            <wp:docPr id="4" name="Picture 4" descr="C:\Users\Bmeyer\AppData\Local\Microsoft\Windows\INetCache\Content.Word\IMG-763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meyer\AppData\Local\Microsoft\Windows\INetCache\Content.Word\IMG-7637(2).jpg"/>
                    <pic:cNvPicPr>
                      <a:picLocks noChangeAspect="1" noChangeArrowheads="1"/>
                    </pic:cNvPicPr>
                  </pic:nvPicPr>
                  <pic:blipFill>
                    <a:blip r:embed="rId12" cstate="print">
                      <a:biLevel thresh="50000"/>
                      <a:extLst>
                        <a:ext uri="{28A0092B-C50C-407E-A947-70E740481C1C}">
                          <a14:useLocalDpi xmlns:a14="http://schemas.microsoft.com/office/drawing/2010/main" val="0"/>
                        </a:ext>
                      </a:extLst>
                    </a:blip>
                    <a:srcRect l="20993" t="47864" r="14262" b="13248"/>
                    <a:stretch>
                      <a:fillRect/>
                    </a:stretch>
                  </pic:blipFill>
                  <pic:spPr bwMode="auto">
                    <a:xfrm>
                      <a:off x="0" y="0"/>
                      <a:ext cx="952500" cy="432955"/>
                    </a:xfrm>
                    <a:prstGeom prst="rect">
                      <a:avLst/>
                    </a:prstGeom>
                    <a:noFill/>
                    <a:ln>
                      <a:noFill/>
                    </a:ln>
                  </pic:spPr>
                </pic:pic>
              </a:graphicData>
            </a:graphic>
          </wp:anchor>
        </w:drawing>
      </w:r>
      <w:r w:rsidR="00A6199B" w:rsidRPr="00A6199B">
        <w:rPr>
          <w:b/>
          <w:w w:val="95"/>
          <w:sz w:val="24"/>
          <w:szCs w:val="24"/>
        </w:rPr>
        <w:t>Signature:</w:t>
      </w:r>
      <w:r>
        <w:rPr>
          <w:b/>
          <w:w w:val="95"/>
          <w:sz w:val="24"/>
          <w:szCs w:val="24"/>
        </w:rPr>
        <w:t xml:space="preserve"> </w:t>
      </w:r>
      <w:r w:rsidR="00F11515">
        <w:rPr>
          <w:b/>
          <w:w w:val="95"/>
          <w:sz w:val="24"/>
          <w:szCs w:val="24"/>
        </w:rPr>
        <w:t xml:space="preserve">                                                                </w:t>
      </w:r>
      <w:r w:rsidR="00F11515">
        <w:rPr>
          <w:b/>
          <w:w w:val="95"/>
          <w:sz w:val="24"/>
          <w:szCs w:val="24"/>
        </w:rPr>
        <w:tab/>
      </w:r>
      <w:r w:rsidR="00F11515">
        <w:rPr>
          <w:b/>
          <w:w w:val="95"/>
          <w:sz w:val="24"/>
          <w:szCs w:val="24"/>
        </w:rPr>
        <w:tab/>
        <w:t xml:space="preserve">  Date: </w:t>
      </w:r>
      <w:r w:rsidR="00F11515">
        <w:rPr>
          <w:w w:val="95"/>
          <w:sz w:val="24"/>
          <w:szCs w:val="24"/>
        </w:rPr>
        <w:t>8/3/2022</w:t>
      </w:r>
    </w:p>
    <w:p w14:paraId="4971F04A" w14:textId="77777777" w:rsidR="00A6199B" w:rsidRDefault="00175C20" w:rsidP="00175C20">
      <w:pPr>
        <w:tabs>
          <w:tab w:val="left" w:pos="1560"/>
        </w:tabs>
        <w:spacing w:before="89"/>
        <w:ind w:left="124"/>
        <w:rPr>
          <w:b/>
          <w:w w:val="95"/>
          <w:sz w:val="24"/>
          <w:szCs w:val="24"/>
        </w:rPr>
      </w:pPr>
      <w:r>
        <w:rPr>
          <w:b/>
          <w:w w:val="95"/>
          <w:sz w:val="24"/>
          <w:szCs w:val="24"/>
        </w:rPr>
        <w:tab/>
      </w:r>
    </w:p>
    <w:p w14:paraId="331C254B" w14:textId="77777777" w:rsidR="00175C20" w:rsidRPr="00175C20" w:rsidRDefault="00175C20" w:rsidP="00175C20">
      <w:pPr>
        <w:tabs>
          <w:tab w:val="left" w:pos="1560"/>
        </w:tabs>
        <w:spacing w:before="89"/>
        <w:ind w:left="124"/>
        <w:rPr>
          <w:b/>
          <w:w w:val="95"/>
          <w:sz w:val="24"/>
          <w:szCs w:val="24"/>
        </w:rPr>
      </w:pPr>
    </w:p>
    <w:p w14:paraId="59CF82FD" w14:textId="77777777" w:rsidR="00A6199B" w:rsidRPr="00A6199B" w:rsidRDefault="00A6199B" w:rsidP="00A6199B">
      <w:pPr>
        <w:spacing w:before="220"/>
        <w:ind w:left="147" w:right="251"/>
        <w:rPr>
          <w:sz w:val="24"/>
          <w:szCs w:val="24"/>
        </w:rPr>
      </w:pPr>
      <w:r w:rsidRPr="00A6199B">
        <w:rPr>
          <w:b/>
          <w:w w:val="90"/>
          <w:sz w:val="24"/>
          <w:szCs w:val="24"/>
        </w:rPr>
        <w:t>Name and Title:</w:t>
      </w:r>
      <w:r w:rsidRPr="00A6199B">
        <w:rPr>
          <w:w w:val="90"/>
          <w:sz w:val="24"/>
          <w:szCs w:val="24"/>
        </w:rPr>
        <w:t xml:space="preserve"> Sarah Apsens, </w:t>
      </w:r>
      <w:r w:rsidRPr="00A6199B">
        <w:rPr>
          <w:w w:val="95"/>
          <w:sz w:val="24"/>
          <w:szCs w:val="24"/>
        </w:rPr>
        <w:t>DEC</w:t>
      </w:r>
      <w:r w:rsidRPr="00A6199B">
        <w:rPr>
          <w:spacing w:val="-30"/>
          <w:w w:val="95"/>
          <w:sz w:val="24"/>
          <w:szCs w:val="24"/>
        </w:rPr>
        <w:t xml:space="preserve"> </w:t>
      </w:r>
      <w:r w:rsidRPr="00A6199B">
        <w:rPr>
          <w:w w:val="95"/>
          <w:sz w:val="24"/>
          <w:szCs w:val="24"/>
        </w:rPr>
        <w:t>DOW</w:t>
      </w:r>
      <w:r w:rsidRPr="00A6199B">
        <w:rPr>
          <w:spacing w:val="-29"/>
          <w:w w:val="95"/>
          <w:sz w:val="24"/>
          <w:szCs w:val="24"/>
        </w:rPr>
        <w:t xml:space="preserve"> </w:t>
      </w:r>
      <w:r w:rsidRPr="00A6199B">
        <w:rPr>
          <w:w w:val="95"/>
          <w:sz w:val="24"/>
          <w:szCs w:val="24"/>
        </w:rPr>
        <w:t>Project</w:t>
      </w:r>
      <w:r w:rsidRPr="00A6199B">
        <w:rPr>
          <w:spacing w:val="-26"/>
          <w:w w:val="95"/>
          <w:sz w:val="24"/>
          <w:szCs w:val="24"/>
        </w:rPr>
        <w:t xml:space="preserve"> </w:t>
      </w:r>
      <w:r w:rsidRPr="00A6199B">
        <w:rPr>
          <w:w w:val="95"/>
          <w:sz w:val="24"/>
          <w:szCs w:val="24"/>
        </w:rPr>
        <w:t xml:space="preserve">Manager, </w:t>
      </w:r>
      <w:r w:rsidRPr="00A6199B">
        <w:rPr>
          <w:sz w:val="24"/>
          <w:szCs w:val="24"/>
        </w:rPr>
        <w:t>DEC DOW WQS</w:t>
      </w:r>
      <w:r w:rsidRPr="00A6199B">
        <w:rPr>
          <w:spacing w:val="-3"/>
          <w:sz w:val="24"/>
          <w:szCs w:val="24"/>
        </w:rPr>
        <w:t xml:space="preserve"> </w:t>
      </w:r>
      <w:r w:rsidRPr="00A6199B">
        <w:rPr>
          <w:sz w:val="24"/>
          <w:szCs w:val="24"/>
        </w:rPr>
        <w:t>Program</w:t>
      </w:r>
    </w:p>
    <w:p w14:paraId="08E10E76" w14:textId="77777777" w:rsidR="00A6199B" w:rsidRPr="00A6199B" w:rsidRDefault="00A6199B" w:rsidP="00A6199B">
      <w:pPr>
        <w:spacing w:before="89"/>
        <w:ind w:left="124"/>
        <w:rPr>
          <w:w w:val="95"/>
          <w:sz w:val="24"/>
          <w:szCs w:val="24"/>
        </w:rPr>
      </w:pPr>
      <w:r w:rsidRPr="00A6199B">
        <w:rPr>
          <w:b/>
          <w:w w:val="95"/>
          <w:sz w:val="24"/>
          <w:szCs w:val="24"/>
        </w:rPr>
        <w:t>Affiliation:</w:t>
      </w:r>
      <w:r w:rsidRPr="00A6199B">
        <w:rPr>
          <w:w w:val="95"/>
          <w:sz w:val="24"/>
          <w:szCs w:val="24"/>
        </w:rPr>
        <w:t xml:space="preserve"> Alaska Department of Environmental Conservation</w:t>
      </w:r>
    </w:p>
    <w:p w14:paraId="3CF48395" w14:textId="77777777" w:rsidR="00A6199B" w:rsidRPr="00A6199B" w:rsidRDefault="00A6199B" w:rsidP="00A6199B">
      <w:pPr>
        <w:spacing w:before="89"/>
        <w:ind w:left="124"/>
        <w:rPr>
          <w:w w:val="95"/>
          <w:sz w:val="24"/>
          <w:szCs w:val="24"/>
        </w:rPr>
      </w:pPr>
      <w:r w:rsidRPr="00A6199B">
        <w:rPr>
          <w:b/>
          <w:w w:val="95"/>
          <w:sz w:val="24"/>
          <w:szCs w:val="24"/>
        </w:rPr>
        <w:t>Email:</w:t>
      </w:r>
      <w:r w:rsidRPr="00A6199B">
        <w:rPr>
          <w:w w:val="95"/>
          <w:sz w:val="24"/>
          <w:szCs w:val="24"/>
        </w:rPr>
        <w:t xml:space="preserve"> </w:t>
      </w:r>
      <w:hyperlink r:id="rId13" w:history="1">
        <w:r w:rsidRPr="00A6199B">
          <w:rPr>
            <w:rStyle w:val="Hyperlink"/>
            <w:w w:val="95"/>
            <w:sz w:val="24"/>
            <w:szCs w:val="24"/>
          </w:rPr>
          <w:t>sarah.apsens@alaska.gov</w:t>
        </w:r>
      </w:hyperlink>
    </w:p>
    <w:p w14:paraId="0B68C63F" w14:textId="77777777" w:rsidR="00A6199B" w:rsidRPr="00A6199B" w:rsidRDefault="00A6199B" w:rsidP="00A6199B">
      <w:pPr>
        <w:spacing w:before="89"/>
        <w:ind w:left="124"/>
        <w:rPr>
          <w:w w:val="95"/>
          <w:sz w:val="24"/>
          <w:szCs w:val="24"/>
        </w:rPr>
      </w:pPr>
      <w:r w:rsidRPr="00A6199B">
        <w:rPr>
          <w:b/>
          <w:noProof/>
          <w:sz w:val="24"/>
          <w:szCs w:val="24"/>
        </w:rPr>
        <w:drawing>
          <wp:anchor distT="0" distB="0" distL="0" distR="0" simplePos="0" relativeHeight="251661312" behindDoc="1" locked="0" layoutInCell="1" allowOverlap="1" wp14:anchorId="257FB366" wp14:editId="2F120674">
            <wp:simplePos x="0" y="0"/>
            <wp:positionH relativeFrom="page">
              <wp:posOffset>1743075</wp:posOffset>
            </wp:positionH>
            <wp:positionV relativeFrom="paragraph">
              <wp:posOffset>116840</wp:posOffset>
            </wp:positionV>
            <wp:extent cx="1865820" cy="578403"/>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4" cstate="print"/>
                    <a:stretch>
                      <a:fillRect/>
                    </a:stretch>
                  </pic:blipFill>
                  <pic:spPr>
                    <a:xfrm>
                      <a:off x="0" y="0"/>
                      <a:ext cx="1865820" cy="578403"/>
                    </a:xfrm>
                    <a:prstGeom prst="rect">
                      <a:avLst/>
                    </a:prstGeom>
                  </pic:spPr>
                </pic:pic>
              </a:graphicData>
            </a:graphic>
          </wp:anchor>
        </w:drawing>
      </w:r>
      <w:r w:rsidRPr="00A6199B">
        <w:rPr>
          <w:b/>
          <w:w w:val="95"/>
          <w:sz w:val="24"/>
          <w:szCs w:val="24"/>
        </w:rPr>
        <w:t>Phone:</w:t>
      </w:r>
      <w:r w:rsidRPr="00A6199B">
        <w:rPr>
          <w:w w:val="95"/>
          <w:sz w:val="24"/>
          <w:szCs w:val="24"/>
        </w:rPr>
        <w:t xml:space="preserve"> </w:t>
      </w:r>
      <w:r w:rsidRPr="00A6199B">
        <w:rPr>
          <w:sz w:val="24"/>
          <w:szCs w:val="24"/>
        </w:rPr>
        <w:t>(907) 262-3411</w:t>
      </w:r>
    </w:p>
    <w:p w14:paraId="4D8A0D91" w14:textId="77777777" w:rsidR="00A6199B" w:rsidRPr="00F11515" w:rsidRDefault="00A6199B" w:rsidP="00A6199B">
      <w:pPr>
        <w:spacing w:before="89"/>
        <w:ind w:left="124"/>
        <w:rPr>
          <w:w w:val="95"/>
          <w:sz w:val="24"/>
          <w:szCs w:val="24"/>
        </w:rPr>
      </w:pPr>
      <w:r w:rsidRPr="00A6199B">
        <w:rPr>
          <w:b/>
          <w:w w:val="95"/>
          <w:sz w:val="24"/>
          <w:szCs w:val="24"/>
        </w:rPr>
        <w:t xml:space="preserve">Signature: </w:t>
      </w:r>
      <w:r w:rsidR="00F11515">
        <w:rPr>
          <w:b/>
          <w:w w:val="95"/>
          <w:sz w:val="24"/>
          <w:szCs w:val="24"/>
        </w:rPr>
        <w:t xml:space="preserve">                                                           Date: </w:t>
      </w:r>
      <w:r w:rsidR="00F11515" w:rsidRPr="00F11515">
        <w:rPr>
          <w:w w:val="95"/>
          <w:sz w:val="24"/>
          <w:szCs w:val="24"/>
          <w:highlight w:val="yellow"/>
        </w:rPr>
        <w:t>5/5/2020</w:t>
      </w:r>
    </w:p>
    <w:p w14:paraId="443753BC" w14:textId="77777777" w:rsidR="00175C20" w:rsidRDefault="00175C20" w:rsidP="00A6199B">
      <w:pPr>
        <w:spacing w:before="89"/>
        <w:ind w:left="124"/>
        <w:rPr>
          <w:b/>
          <w:w w:val="95"/>
          <w:sz w:val="24"/>
          <w:szCs w:val="24"/>
        </w:rPr>
      </w:pPr>
    </w:p>
    <w:p w14:paraId="199427E5" w14:textId="77777777" w:rsidR="00A6199B" w:rsidRDefault="00A6199B" w:rsidP="00A6199B">
      <w:pPr>
        <w:spacing w:before="89"/>
        <w:ind w:left="124"/>
        <w:rPr>
          <w:b/>
          <w:w w:val="95"/>
          <w:sz w:val="24"/>
          <w:szCs w:val="24"/>
        </w:rPr>
      </w:pPr>
    </w:p>
    <w:p w14:paraId="63CB3270" w14:textId="77777777" w:rsidR="00A6199B" w:rsidRDefault="00A6199B" w:rsidP="00A6199B">
      <w:pPr>
        <w:spacing w:before="89"/>
        <w:ind w:left="124"/>
        <w:rPr>
          <w:b/>
          <w:w w:val="95"/>
          <w:sz w:val="24"/>
          <w:szCs w:val="24"/>
        </w:rPr>
      </w:pPr>
      <w:r>
        <w:rPr>
          <w:b/>
          <w:w w:val="95"/>
          <w:sz w:val="24"/>
          <w:szCs w:val="24"/>
        </w:rPr>
        <w:t xml:space="preserve">Name and Title: </w:t>
      </w:r>
      <w:r w:rsidRPr="00A6199B">
        <w:rPr>
          <w:w w:val="95"/>
          <w:sz w:val="24"/>
          <w:szCs w:val="24"/>
        </w:rPr>
        <w:t>John Clark, DEC DOW QA Officer DEC DOW WQSAR Program</w:t>
      </w:r>
    </w:p>
    <w:p w14:paraId="055AE003" w14:textId="77777777" w:rsidR="00A6199B" w:rsidRPr="00A6199B" w:rsidRDefault="00A6199B" w:rsidP="00A6199B">
      <w:pPr>
        <w:spacing w:before="89"/>
        <w:ind w:left="124"/>
        <w:rPr>
          <w:w w:val="95"/>
          <w:sz w:val="24"/>
          <w:szCs w:val="24"/>
        </w:rPr>
      </w:pPr>
      <w:r>
        <w:rPr>
          <w:b/>
          <w:w w:val="95"/>
          <w:sz w:val="24"/>
          <w:szCs w:val="24"/>
        </w:rPr>
        <w:t xml:space="preserve">Affiliation: </w:t>
      </w:r>
      <w:r>
        <w:rPr>
          <w:w w:val="95"/>
          <w:sz w:val="24"/>
          <w:szCs w:val="24"/>
        </w:rPr>
        <w:t>Alaska Department of Envir</w:t>
      </w:r>
      <w:r w:rsidR="00175C20">
        <w:rPr>
          <w:w w:val="95"/>
          <w:sz w:val="24"/>
          <w:szCs w:val="24"/>
        </w:rPr>
        <w:t>onmental Conservation</w:t>
      </w:r>
    </w:p>
    <w:p w14:paraId="0A508718" w14:textId="77777777" w:rsidR="00A6199B" w:rsidRPr="00175C20" w:rsidRDefault="00A6199B" w:rsidP="00A6199B">
      <w:pPr>
        <w:spacing w:before="89"/>
        <w:ind w:left="124"/>
        <w:rPr>
          <w:w w:val="95"/>
          <w:sz w:val="24"/>
          <w:szCs w:val="24"/>
        </w:rPr>
      </w:pPr>
      <w:r>
        <w:rPr>
          <w:b/>
          <w:w w:val="95"/>
          <w:sz w:val="24"/>
          <w:szCs w:val="24"/>
        </w:rPr>
        <w:t>Email:</w:t>
      </w:r>
      <w:r w:rsidR="00175C20">
        <w:rPr>
          <w:b/>
          <w:w w:val="95"/>
          <w:sz w:val="24"/>
          <w:szCs w:val="24"/>
        </w:rPr>
        <w:t xml:space="preserve"> </w:t>
      </w:r>
      <w:r w:rsidR="00175C20">
        <w:rPr>
          <w:w w:val="95"/>
          <w:sz w:val="24"/>
          <w:szCs w:val="24"/>
        </w:rPr>
        <w:t>john.clark@alaska.gov</w:t>
      </w:r>
    </w:p>
    <w:p w14:paraId="4E5B5971" w14:textId="77777777" w:rsidR="00A6199B" w:rsidRPr="00175C20" w:rsidRDefault="00A6199B" w:rsidP="00A6199B">
      <w:pPr>
        <w:spacing w:before="89"/>
        <w:ind w:left="124"/>
        <w:rPr>
          <w:w w:val="95"/>
          <w:sz w:val="24"/>
          <w:szCs w:val="24"/>
        </w:rPr>
      </w:pPr>
      <w:r>
        <w:rPr>
          <w:b/>
          <w:w w:val="95"/>
          <w:sz w:val="24"/>
          <w:szCs w:val="24"/>
        </w:rPr>
        <w:t>Phone:</w:t>
      </w:r>
      <w:r w:rsidR="00175C20">
        <w:rPr>
          <w:b/>
          <w:w w:val="95"/>
          <w:sz w:val="24"/>
          <w:szCs w:val="24"/>
        </w:rPr>
        <w:t xml:space="preserve"> </w:t>
      </w:r>
      <w:r w:rsidR="00175C20">
        <w:rPr>
          <w:w w:val="95"/>
          <w:sz w:val="24"/>
          <w:szCs w:val="24"/>
        </w:rPr>
        <w:t>(907) 269-3066</w:t>
      </w:r>
    </w:p>
    <w:p w14:paraId="218326F5" w14:textId="77777777" w:rsidR="00F11515" w:rsidRPr="00F11515" w:rsidRDefault="00175C20" w:rsidP="00F11515">
      <w:pPr>
        <w:spacing w:before="89"/>
        <w:ind w:left="124"/>
        <w:rPr>
          <w:w w:val="95"/>
          <w:sz w:val="24"/>
          <w:szCs w:val="24"/>
        </w:rPr>
      </w:pPr>
      <w:r>
        <w:rPr>
          <w:noProof/>
        </w:rPr>
        <w:drawing>
          <wp:anchor distT="0" distB="0" distL="0" distR="0" simplePos="0" relativeHeight="251663360" behindDoc="1" locked="0" layoutInCell="1" allowOverlap="1" wp14:anchorId="618E6508" wp14:editId="2EC6DC64">
            <wp:simplePos x="0" y="0"/>
            <wp:positionH relativeFrom="page">
              <wp:posOffset>1647825</wp:posOffset>
            </wp:positionH>
            <wp:positionV relativeFrom="paragraph">
              <wp:posOffset>66040</wp:posOffset>
            </wp:positionV>
            <wp:extent cx="1640979" cy="582546"/>
            <wp:effectExtent l="0" t="0" r="0" b="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5" cstate="print"/>
                    <a:stretch>
                      <a:fillRect/>
                    </a:stretch>
                  </pic:blipFill>
                  <pic:spPr>
                    <a:xfrm>
                      <a:off x="0" y="0"/>
                      <a:ext cx="1640979" cy="582546"/>
                    </a:xfrm>
                    <a:prstGeom prst="rect">
                      <a:avLst/>
                    </a:prstGeom>
                  </pic:spPr>
                </pic:pic>
              </a:graphicData>
            </a:graphic>
          </wp:anchor>
        </w:drawing>
      </w:r>
      <w:r w:rsidR="00A6199B">
        <w:rPr>
          <w:b/>
          <w:w w:val="95"/>
          <w:sz w:val="24"/>
          <w:szCs w:val="24"/>
        </w:rPr>
        <w:t>Signature:</w:t>
      </w:r>
      <w:r w:rsidR="00F11515">
        <w:rPr>
          <w:b/>
          <w:w w:val="95"/>
          <w:sz w:val="24"/>
          <w:szCs w:val="24"/>
        </w:rPr>
        <w:t xml:space="preserve">                                                            Date: </w:t>
      </w:r>
      <w:r w:rsidR="00F11515" w:rsidRPr="00F11515">
        <w:rPr>
          <w:w w:val="95"/>
          <w:sz w:val="24"/>
          <w:szCs w:val="24"/>
          <w:highlight w:val="yellow"/>
        </w:rPr>
        <w:t>5/5/2020</w:t>
      </w:r>
    </w:p>
    <w:p w14:paraId="3F7A55DA" w14:textId="77777777" w:rsidR="00A6199B" w:rsidRPr="00A6199B" w:rsidRDefault="00175C20" w:rsidP="00A6199B">
      <w:pPr>
        <w:spacing w:before="89"/>
        <w:ind w:left="124"/>
        <w:rPr>
          <w:b/>
          <w:w w:val="95"/>
          <w:sz w:val="24"/>
          <w:szCs w:val="24"/>
        </w:rPr>
      </w:pPr>
      <w:r>
        <w:rPr>
          <w:b/>
          <w:w w:val="95"/>
          <w:sz w:val="24"/>
          <w:szCs w:val="24"/>
        </w:rPr>
        <w:t xml:space="preserve"> </w:t>
      </w:r>
    </w:p>
    <w:p w14:paraId="533C65A9" w14:textId="77777777" w:rsidR="00A6199B" w:rsidRDefault="00A6199B" w:rsidP="00A6199B">
      <w:pPr>
        <w:spacing w:before="89"/>
        <w:ind w:left="124"/>
        <w:rPr>
          <w:w w:val="95"/>
          <w:sz w:val="25"/>
        </w:rPr>
      </w:pPr>
    </w:p>
    <w:p w14:paraId="4F14D996" w14:textId="77777777" w:rsidR="00A6199B" w:rsidRDefault="00A6199B" w:rsidP="00A6199B">
      <w:pPr>
        <w:spacing w:before="89"/>
        <w:ind w:left="124"/>
        <w:rPr>
          <w:w w:val="95"/>
          <w:sz w:val="25"/>
        </w:rPr>
      </w:pPr>
    </w:p>
    <w:p w14:paraId="6DEC3D7C" w14:textId="77777777" w:rsidR="00A6199B" w:rsidRDefault="00A6199B" w:rsidP="00A6199B">
      <w:pPr>
        <w:spacing w:before="89"/>
        <w:ind w:left="124"/>
        <w:rPr>
          <w:w w:val="95"/>
          <w:sz w:val="25"/>
        </w:rPr>
      </w:pPr>
    </w:p>
    <w:p w14:paraId="1AFFB0C4" w14:textId="77777777" w:rsidR="00A6199B" w:rsidRPr="00A6199B" w:rsidRDefault="00A6199B" w:rsidP="00A6199B">
      <w:pPr>
        <w:spacing w:before="89"/>
        <w:ind w:left="124"/>
        <w:rPr>
          <w:w w:val="95"/>
          <w:sz w:val="25"/>
        </w:rPr>
      </w:pPr>
    </w:p>
    <w:p w14:paraId="5E2D0646" w14:textId="77777777" w:rsidR="00A6199B" w:rsidRDefault="00A6199B" w:rsidP="00A6199B"/>
    <w:p w14:paraId="005698AE" w14:textId="77777777" w:rsidR="00A6199B" w:rsidRDefault="00A6199B" w:rsidP="00A6199B">
      <w:pPr>
        <w:rPr>
          <w:rStyle w:val="Hyperlink"/>
          <w:rFonts w:cstheme="minorHAnsi"/>
          <w:b/>
          <w:i/>
          <w:sz w:val="36"/>
          <w:szCs w:val="36"/>
        </w:rPr>
      </w:pPr>
    </w:p>
    <w:p w14:paraId="152BF83F" w14:textId="77777777" w:rsidR="00A6199B" w:rsidRDefault="00A6199B" w:rsidP="00A6199B"/>
    <w:p w14:paraId="52DF42BB" w14:textId="77777777" w:rsidR="00175C20" w:rsidRDefault="00175C20" w:rsidP="00A6199B"/>
    <w:p w14:paraId="5A0FF0D5" w14:textId="77777777" w:rsidR="00175C20" w:rsidRDefault="00175C20" w:rsidP="00A6199B"/>
    <w:p w14:paraId="3096F2D2" w14:textId="77777777" w:rsidR="00175C20" w:rsidRDefault="00175C20" w:rsidP="00A6199B"/>
    <w:p w14:paraId="29EE3B28" w14:textId="77777777" w:rsidR="00172D5C" w:rsidRDefault="00172D5C" w:rsidP="00A6199B"/>
    <w:p w14:paraId="33603158" w14:textId="77777777" w:rsidR="00175C20" w:rsidRDefault="00175C20" w:rsidP="00A6199B"/>
    <w:sdt>
      <w:sdtPr>
        <w:rPr>
          <w:rFonts w:ascii="Times New Roman" w:eastAsia="Times New Roman" w:hAnsi="Times New Roman" w:cs="Times New Roman"/>
          <w:color w:val="auto"/>
          <w:sz w:val="22"/>
          <w:szCs w:val="22"/>
        </w:rPr>
        <w:id w:val="910664123"/>
        <w:docPartObj>
          <w:docPartGallery w:val="Table of Contents"/>
          <w:docPartUnique/>
        </w:docPartObj>
      </w:sdtPr>
      <w:sdtEndPr>
        <w:rPr>
          <w:b/>
          <w:bCs/>
          <w:noProof/>
        </w:rPr>
      </w:sdtEndPr>
      <w:sdtContent>
        <w:p w14:paraId="37211D9C" w14:textId="77777777" w:rsidR="00461CAC" w:rsidRDefault="00461CAC">
          <w:pPr>
            <w:pStyle w:val="TOCHeading"/>
          </w:pPr>
          <w:r>
            <w:t>Contents</w:t>
          </w:r>
        </w:p>
        <w:p w14:paraId="63F52BF0" w14:textId="534FB821" w:rsidR="007E16EA" w:rsidRDefault="00461CAC">
          <w:pPr>
            <w:pStyle w:val="TOC2"/>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116644742" w:history="1">
            <w:r w:rsidR="007E16EA" w:rsidRPr="00B605F6">
              <w:rPr>
                <w:rStyle w:val="Hyperlink"/>
                <w:noProof/>
              </w:rPr>
              <w:t>Al. Title and Approval Page</w:t>
            </w:r>
            <w:r w:rsidR="007E16EA">
              <w:rPr>
                <w:noProof/>
                <w:webHidden/>
              </w:rPr>
              <w:tab/>
            </w:r>
            <w:r w:rsidR="007E16EA">
              <w:rPr>
                <w:noProof/>
                <w:webHidden/>
              </w:rPr>
              <w:fldChar w:fldCharType="begin"/>
            </w:r>
            <w:r w:rsidR="007E16EA">
              <w:rPr>
                <w:noProof/>
                <w:webHidden/>
              </w:rPr>
              <w:instrText xml:space="preserve"> PAGEREF _Toc116644742 \h </w:instrText>
            </w:r>
            <w:r w:rsidR="007E16EA">
              <w:rPr>
                <w:noProof/>
                <w:webHidden/>
              </w:rPr>
            </w:r>
            <w:r w:rsidR="007E16EA">
              <w:rPr>
                <w:noProof/>
                <w:webHidden/>
              </w:rPr>
              <w:fldChar w:fldCharType="separate"/>
            </w:r>
            <w:r w:rsidR="007E16EA">
              <w:rPr>
                <w:noProof/>
                <w:webHidden/>
              </w:rPr>
              <w:t>2</w:t>
            </w:r>
            <w:r w:rsidR="007E16EA">
              <w:rPr>
                <w:noProof/>
                <w:webHidden/>
              </w:rPr>
              <w:fldChar w:fldCharType="end"/>
            </w:r>
          </w:hyperlink>
        </w:p>
        <w:p w14:paraId="4FA3829C" w14:textId="2CA5673D" w:rsidR="007E16EA" w:rsidRDefault="007E16EA">
          <w:pPr>
            <w:pStyle w:val="TOC2"/>
            <w:tabs>
              <w:tab w:val="right" w:leader="dot" w:pos="9350"/>
            </w:tabs>
            <w:rPr>
              <w:rFonts w:asciiTheme="minorHAnsi" w:eastAsiaTheme="minorEastAsia" w:hAnsiTheme="minorHAnsi" w:cstheme="minorBidi"/>
              <w:noProof/>
            </w:rPr>
          </w:pPr>
          <w:hyperlink w:anchor="_Toc116644743" w:history="1">
            <w:r w:rsidRPr="00B605F6">
              <w:rPr>
                <w:rStyle w:val="Hyperlink"/>
                <w:noProof/>
              </w:rPr>
              <w:t>A2. Acknowledgements</w:t>
            </w:r>
            <w:r>
              <w:rPr>
                <w:noProof/>
                <w:webHidden/>
              </w:rPr>
              <w:tab/>
            </w:r>
            <w:r>
              <w:rPr>
                <w:noProof/>
                <w:webHidden/>
              </w:rPr>
              <w:fldChar w:fldCharType="begin"/>
            </w:r>
            <w:r>
              <w:rPr>
                <w:noProof/>
                <w:webHidden/>
              </w:rPr>
              <w:instrText xml:space="preserve"> PAGEREF _Toc116644743 \h </w:instrText>
            </w:r>
            <w:r>
              <w:rPr>
                <w:noProof/>
                <w:webHidden/>
              </w:rPr>
            </w:r>
            <w:r>
              <w:rPr>
                <w:noProof/>
                <w:webHidden/>
              </w:rPr>
              <w:fldChar w:fldCharType="separate"/>
            </w:r>
            <w:r>
              <w:rPr>
                <w:noProof/>
                <w:webHidden/>
              </w:rPr>
              <w:t>4</w:t>
            </w:r>
            <w:r>
              <w:rPr>
                <w:noProof/>
                <w:webHidden/>
              </w:rPr>
              <w:fldChar w:fldCharType="end"/>
            </w:r>
          </w:hyperlink>
        </w:p>
        <w:p w14:paraId="4ED66E24" w14:textId="0D895000" w:rsidR="007E16EA" w:rsidRDefault="007E16EA">
          <w:pPr>
            <w:pStyle w:val="TOC2"/>
            <w:tabs>
              <w:tab w:val="right" w:leader="dot" w:pos="9350"/>
            </w:tabs>
            <w:rPr>
              <w:rFonts w:asciiTheme="minorHAnsi" w:eastAsiaTheme="minorEastAsia" w:hAnsiTheme="minorHAnsi" w:cstheme="minorBidi"/>
              <w:noProof/>
            </w:rPr>
          </w:pPr>
          <w:hyperlink w:anchor="_Toc116644744" w:history="1">
            <w:r w:rsidRPr="00B605F6">
              <w:rPr>
                <w:rStyle w:val="Hyperlink"/>
                <w:noProof/>
              </w:rPr>
              <w:t>A3. Distribution List</w:t>
            </w:r>
            <w:r>
              <w:rPr>
                <w:noProof/>
                <w:webHidden/>
              </w:rPr>
              <w:tab/>
            </w:r>
            <w:r>
              <w:rPr>
                <w:noProof/>
                <w:webHidden/>
              </w:rPr>
              <w:fldChar w:fldCharType="begin"/>
            </w:r>
            <w:r>
              <w:rPr>
                <w:noProof/>
                <w:webHidden/>
              </w:rPr>
              <w:instrText xml:space="preserve"> PAGEREF _Toc116644744 \h </w:instrText>
            </w:r>
            <w:r>
              <w:rPr>
                <w:noProof/>
                <w:webHidden/>
              </w:rPr>
            </w:r>
            <w:r>
              <w:rPr>
                <w:noProof/>
                <w:webHidden/>
              </w:rPr>
              <w:fldChar w:fldCharType="separate"/>
            </w:r>
            <w:r>
              <w:rPr>
                <w:noProof/>
                <w:webHidden/>
              </w:rPr>
              <w:t>5</w:t>
            </w:r>
            <w:r>
              <w:rPr>
                <w:noProof/>
                <w:webHidden/>
              </w:rPr>
              <w:fldChar w:fldCharType="end"/>
            </w:r>
          </w:hyperlink>
        </w:p>
        <w:p w14:paraId="134C4242" w14:textId="1E73F8BF" w:rsidR="007E16EA" w:rsidRDefault="007E16EA">
          <w:pPr>
            <w:pStyle w:val="TOC2"/>
            <w:tabs>
              <w:tab w:val="right" w:leader="dot" w:pos="9350"/>
            </w:tabs>
            <w:rPr>
              <w:rFonts w:asciiTheme="minorHAnsi" w:eastAsiaTheme="minorEastAsia" w:hAnsiTheme="minorHAnsi" w:cstheme="minorBidi"/>
              <w:noProof/>
            </w:rPr>
          </w:pPr>
          <w:hyperlink w:anchor="_Toc116644745" w:history="1">
            <w:r w:rsidRPr="00B605F6">
              <w:rPr>
                <w:rStyle w:val="Hyperlink"/>
                <w:noProof/>
              </w:rPr>
              <w:t>A4. Project / Task Organization</w:t>
            </w:r>
            <w:r>
              <w:rPr>
                <w:noProof/>
                <w:webHidden/>
              </w:rPr>
              <w:tab/>
            </w:r>
            <w:r>
              <w:rPr>
                <w:noProof/>
                <w:webHidden/>
              </w:rPr>
              <w:fldChar w:fldCharType="begin"/>
            </w:r>
            <w:r>
              <w:rPr>
                <w:noProof/>
                <w:webHidden/>
              </w:rPr>
              <w:instrText xml:space="preserve"> PAGEREF _Toc116644745 \h </w:instrText>
            </w:r>
            <w:r>
              <w:rPr>
                <w:noProof/>
                <w:webHidden/>
              </w:rPr>
            </w:r>
            <w:r>
              <w:rPr>
                <w:noProof/>
                <w:webHidden/>
              </w:rPr>
              <w:fldChar w:fldCharType="separate"/>
            </w:r>
            <w:r>
              <w:rPr>
                <w:noProof/>
                <w:webHidden/>
              </w:rPr>
              <w:t>6</w:t>
            </w:r>
            <w:r>
              <w:rPr>
                <w:noProof/>
                <w:webHidden/>
              </w:rPr>
              <w:fldChar w:fldCharType="end"/>
            </w:r>
          </w:hyperlink>
        </w:p>
        <w:p w14:paraId="6F969605" w14:textId="7A18A8FA" w:rsidR="007E16EA" w:rsidRDefault="007E16EA">
          <w:pPr>
            <w:pStyle w:val="TOC2"/>
            <w:tabs>
              <w:tab w:val="right" w:leader="dot" w:pos="9350"/>
            </w:tabs>
            <w:rPr>
              <w:rFonts w:asciiTheme="minorHAnsi" w:eastAsiaTheme="minorEastAsia" w:hAnsiTheme="minorHAnsi" w:cstheme="minorBidi"/>
              <w:noProof/>
            </w:rPr>
          </w:pPr>
          <w:hyperlink w:anchor="_Toc116644746" w:history="1">
            <w:r w:rsidRPr="00B605F6">
              <w:rPr>
                <w:rStyle w:val="Hyperlink"/>
                <w:noProof/>
              </w:rPr>
              <w:t>A5. Problem Definition/Background and Project Objectives</w:t>
            </w:r>
            <w:r>
              <w:rPr>
                <w:noProof/>
                <w:webHidden/>
              </w:rPr>
              <w:tab/>
            </w:r>
            <w:r>
              <w:rPr>
                <w:noProof/>
                <w:webHidden/>
              </w:rPr>
              <w:fldChar w:fldCharType="begin"/>
            </w:r>
            <w:r>
              <w:rPr>
                <w:noProof/>
                <w:webHidden/>
              </w:rPr>
              <w:instrText xml:space="preserve"> PAGEREF _Toc116644746 \h </w:instrText>
            </w:r>
            <w:r>
              <w:rPr>
                <w:noProof/>
                <w:webHidden/>
              </w:rPr>
            </w:r>
            <w:r>
              <w:rPr>
                <w:noProof/>
                <w:webHidden/>
              </w:rPr>
              <w:fldChar w:fldCharType="separate"/>
            </w:r>
            <w:r>
              <w:rPr>
                <w:noProof/>
                <w:webHidden/>
              </w:rPr>
              <w:t>8</w:t>
            </w:r>
            <w:r>
              <w:rPr>
                <w:noProof/>
                <w:webHidden/>
              </w:rPr>
              <w:fldChar w:fldCharType="end"/>
            </w:r>
          </w:hyperlink>
        </w:p>
        <w:p w14:paraId="7F0638EC" w14:textId="19EA8667" w:rsidR="007E16EA" w:rsidRDefault="007E16EA">
          <w:pPr>
            <w:pStyle w:val="TOC2"/>
            <w:tabs>
              <w:tab w:val="right" w:leader="dot" w:pos="9350"/>
            </w:tabs>
            <w:rPr>
              <w:rFonts w:asciiTheme="minorHAnsi" w:eastAsiaTheme="minorEastAsia" w:hAnsiTheme="minorHAnsi" w:cstheme="minorBidi"/>
              <w:noProof/>
            </w:rPr>
          </w:pPr>
          <w:hyperlink w:anchor="_Toc116644747" w:history="1">
            <w:r w:rsidRPr="00B605F6">
              <w:rPr>
                <w:rStyle w:val="Hyperlink"/>
                <w:noProof/>
              </w:rPr>
              <w:t>A6. Project / Task Description</w:t>
            </w:r>
            <w:r>
              <w:rPr>
                <w:noProof/>
                <w:webHidden/>
              </w:rPr>
              <w:tab/>
            </w:r>
            <w:r>
              <w:rPr>
                <w:noProof/>
                <w:webHidden/>
              </w:rPr>
              <w:fldChar w:fldCharType="begin"/>
            </w:r>
            <w:r>
              <w:rPr>
                <w:noProof/>
                <w:webHidden/>
              </w:rPr>
              <w:instrText xml:space="preserve"> PAGEREF _Toc116644747 \h </w:instrText>
            </w:r>
            <w:r>
              <w:rPr>
                <w:noProof/>
                <w:webHidden/>
              </w:rPr>
            </w:r>
            <w:r>
              <w:rPr>
                <w:noProof/>
                <w:webHidden/>
              </w:rPr>
              <w:fldChar w:fldCharType="separate"/>
            </w:r>
            <w:r>
              <w:rPr>
                <w:noProof/>
                <w:webHidden/>
              </w:rPr>
              <w:t>9</w:t>
            </w:r>
            <w:r>
              <w:rPr>
                <w:noProof/>
                <w:webHidden/>
              </w:rPr>
              <w:fldChar w:fldCharType="end"/>
            </w:r>
          </w:hyperlink>
        </w:p>
        <w:p w14:paraId="415A78C8" w14:textId="1CC95F32" w:rsidR="007E16EA" w:rsidRDefault="007E16EA">
          <w:pPr>
            <w:pStyle w:val="TOC2"/>
            <w:tabs>
              <w:tab w:val="left" w:pos="880"/>
              <w:tab w:val="right" w:leader="dot" w:pos="9350"/>
            </w:tabs>
            <w:rPr>
              <w:rFonts w:asciiTheme="minorHAnsi" w:eastAsiaTheme="minorEastAsia" w:hAnsiTheme="minorHAnsi" w:cstheme="minorBidi"/>
              <w:noProof/>
            </w:rPr>
          </w:pPr>
          <w:hyperlink w:anchor="_Toc116644751" w:history="1">
            <w:r w:rsidRPr="00B605F6">
              <w:rPr>
                <w:rStyle w:val="Hyperlink"/>
                <w:noProof/>
              </w:rPr>
              <w:t>A7.</w:t>
            </w:r>
            <w:r>
              <w:rPr>
                <w:rFonts w:asciiTheme="minorHAnsi" w:eastAsiaTheme="minorEastAsia" w:hAnsiTheme="minorHAnsi" w:cstheme="minorBidi"/>
                <w:noProof/>
              </w:rPr>
              <w:t xml:space="preserve"> </w:t>
            </w:r>
            <w:r w:rsidRPr="00B605F6">
              <w:rPr>
                <w:rStyle w:val="Hyperlink"/>
                <w:noProof/>
              </w:rPr>
              <w:t>Quality Objectives And Criteria For Measurement Of</w:t>
            </w:r>
            <w:r w:rsidRPr="00B605F6">
              <w:rPr>
                <w:rStyle w:val="Hyperlink"/>
                <w:noProof/>
                <w:spacing w:val="-8"/>
              </w:rPr>
              <w:t xml:space="preserve"> </w:t>
            </w:r>
            <w:r w:rsidRPr="00B605F6">
              <w:rPr>
                <w:rStyle w:val="Hyperlink"/>
                <w:noProof/>
              </w:rPr>
              <w:t>Data</w:t>
            </w:r>
            <w:r>
              <w:rPr>
                <w:noProof/>
                <w:webHidden/>
              </w:rPr>
              <w:tab/>
            </w:r>
            <w:r>
              <w:rPr>
                <w:noProof/>
                <w:webHidden/>
              </w:rPr>
              <w:fldChar w:fldCharType="begin"/>
            </w:r>
            <w:r>
              <w:rPr>
                <w:noProof/>
                <w:webHidden/>
              </w:rPr>
              <w:instrText xml:space="preserve"> PAGEREF _Toc116644751 \h </w:instrText>
            </w:r>
            <w:r>
              <w:rPr>
                <w:noProof/>
                <w:webHidden/>
              </w:rPr>
            </w:r>
            <w:r>
              <w:rPr>
                <w:noProof/>
                <w:webHidden/>
              </w:rPr>
              <w:fldChar w:fldCharType="separate"/>
            </w:r>
            <w:r>
              <w:rPr>
                <w:noProof/>
                <w:webHidden/>
              </w:rPr>
              <w:t>12</w:t>
            </w:r>
            <w:r>
              <w:rPr>
                <w:noProof/>
                <w:webHidden/>
              </w:rPr>
              <w:fldChar w:fldCharType="end"/>
            </w:r>
          </w:hyperlink>
        </w:p>
        <w:p w14:paraId="46D86D91" w14:textId="23D03A23" w:rsidR="007E16EA" w:rsidRDefault="007E16EA">
          <w:pPr>
            <w:pStyle w:val="TOC2"/>
            <w:tabs>
              <w:tab w:val="right" w:leader="dot" w:pos="9350"/>
            </w:tabs>
            <w:rPr>
              <w:rFonts w:asciiTheme="minorHAnsi" w:eastAsiaTheme="minorEastAsia" w:hAnsiTheme="minorHAnsi" w:cstheme="minorBidi"/>
              <w:noProof/>
            </w:rPr>
          </w:pPr>
          <w:hyperlink w:anchor="_Toc116644752" w:history="1">
            <w:r w:rsidRPr="00B605F6">
              <w:rPr>
                <w:rStyle w:val="Hyperlink"/>
                <w:noProof/>
              </w:rPr>
              <w:t>References</w:t>
            </w:r>
            <w:r>
              <w:rPr>
                <w:noProof/>
                <w:webHidden/>
              </w:rPr>
              <w:tab/>
            </w:r>
            <w:r>
              <w:rPr>
                <w:noProof/>
                <w:webHidden/>
              </w:rPr>
              <w:fldChar w:fldCharType="begin"/>
            </w:r>
            <w:r>
              <w:rPr>
                <w:noProof/>
                <w:webHidden/>
              </w:rPr>
              <w:instrText xml:space="preserve"> PAGEREF _Toc116644752 \h </w:instrText>
            </w:r>
            <w:r>
              <w:rPr>
                <w:noProof/>
                <w:webHidden/>
              </w:rPr>
            </w:r>
            <w:r>
              <w:rPr>
                <w:noProof/>
                <w:webHidden/>
              </w:rPr>
              <w:fldChar w:fldCharType="separate"/>
            </w:r>
            <w:r>
              <w:rPr>
                <w:noProof/>
                <w:webHidden/>
              </w:rPr>
              <w:t>2</w:t>
            </w:r>
            <w:r>
              <w:rPr>
                <w:noProof/>
                <w:webHidden/>
              </w:rPr>
              <w:fldChar w:fldCharType="end"/>
            </w:r>
          </w:hyperlink>
        </w:p>
        <w:p w14:paraId="175265DF" w14:textId="21AC2431" w:rsidR="00461CAC" w:rsidRDefault="00461CAC">
          <w:r>
            <w:rPr>
              <w:b/>
              <w:bCs/>
              <w:noProof/>
            </w:rPr>
            <w:fldChar w:fldCharType="end"/>
          </w:r>
        </w:p>
      </w:sdtContent>
    </w:sdt>
    <w:p w14:paraId="1589CB64" w14:textId="77777777" w:rsidR="00461CAC" w:rsidRDefault="00461CAC" w:rsidP="00A6199B"/>
    <w:p w14:paraId="624C85A8" w14:textId="77777777" w:rsidR="00F11515" w:rsidRPr="00045E03" w:rsidRDefault="00F11515" w:rsidP="00045E03">
      <w:pPr>
        <w:pStyle w:val="TOCHeading"/>
      </w:pPr>
      <w:r>
        <w:t>Tables</w:t>
      </w:r>
    </w:p>
    <w:p w14:paraId="4DD8682C" w14:textId="3E4FC23A" w:rsidR="007E16EA" w:rsidRPr="00B5456E" w:rsidRDefault="009A297F">
      <w:pPr>
        <w:pStyle w:val="TableofFigures"/>
        <w:tabs>
          <w:tab w:val="right" w:leader="dot" w:pos="9350"/>
        </w:tabs>
        <w:rPr>
          <w:rFonts w:asciiTheme="minorHAnsi" w:eastAsiaTheme="minorEastAsia" w:hAnsiTheme="minorHAnsi" w:cstheme="minorBidi"/>
          <w:noProof/>
          <w:sz w:val="24"/>
          <w:szCs w:val="24"/>
          <w:highlight w:val="yellow"/>
        </w:rPr>
      </w:pPr>
      <w:r w:rsidRPr="00B5456E">
        <w:rPr>
          <w:sz w:val="24"/>
          <w:szCs w:val="24"/>
          <w:highlight w:val="yellow"/>
        </w:rPr>
        <w:fldChar w:fldCharType="begin"/>
      </w:r>
      <w:r w:rsidRPr="00B5456E">
        <w:rPr>
          <w:sz w:val="24"/>
          <w:szCs w:val="24"/>
          <w:highlight w:val="yellow"/>
        </w:rPr>
        <w:instrText xml:space="preserve"> TOC \h \z \c "Table" </w:instrText>
      </w:r>
      <w:r w:rsidRPr="00B5456E">
        <w:rPr>
          <w:sz w:val="24"/>
          <w:szCs w:val="24"/>
          <w:highlight w:val="yellow"/>
        </w:rPr>
        <w:fldChar w:fldCharType="separate"/>
      </w:r>
      <w:hyperlink w:anchor="_Toc116644736" w:history="1">
        <w:r w:rsidR="007E16EA" w:rsidRPr="00B5456E">
          <w:rPr>
            <w:rStyle w:val="Hyperlink"/>
            <w:noProof/>
            <w:sz w:val="24"/>
            <w:szCs w:val="24"/>
            <w:highlight w:val="yellow"/>
          </w:rPr>
          <w:t>Table 1. Distribution List</w:t>
        </w:r>
        <w:r w:rsidR="007E16EA" w:rsidRPr="00B5456E">
          <w:rPr>
            <w:noProof/>
            <w:webHidden/>
            <w:sz w:val="24"/>
            <w:szCs w:val="24"/>
            <w:highlight w:val="yellow"/>
          </w:rPr>
          <w:tab/>
        </w:r>
        <w:r w:rsidR="007E16EA" w:rsidRPr="00B5456E">
          <w:rPr>
            <w:noProof/>
            <w:webHidden/>
            <w:sz w:val="24"/>
            <w:szCs w:val="24"/>
            <w:highlight w:val="yellow"/>
          </w:rPr>
          <w:fldChar w:fldCharType="begin"/>
        </w:r>
        <w:r w:rsidR="007E16EA" w:rsidRPr="00B5456E">
          <w:rPr>
            <w:noProof/>
            <w:webHidden/>
            <w:sz w:val="24"/>
            <w:szCs w:val="24"/>
            <w:highlight w:val="yellow"/>
          </w:rPr>
          <w:instrText xml:space="preserve"> PAGEREF _Toc116644736 \h </w:instrText>
        </w:r>
        <w:r w:rsidR="007E16EA" w:rsidRPr="00B5456E">
          <w:rPr>
            <w:noProof/>
            <w:webHidden/>
            <w:sz w:val="24"/>
            <w:szCs w:val="24"/>
            <w:highlight w:val="yellow"/>
          </w:rPr>
        </w:r>
        <w:r w:rsidR="007E16EA" w:rsidRPr="00B5456E">
          <w:rPr>
            <w:noProof/>
            <w:webHidden/>
            <w:sz w:val="24"/>
            <w:szCs w:val="24"/>
            <w:highlight w:val="yellow"/>
          </w:rPr>
          <w:fldChar w:fldCharType="separate"/>
        </w:r>
        <w:r w:rsidR="007E16EA" w:rsidRPr="00B5456E">
          <w:rPr>
            <w:noProof/>
            <w:webHidden/>
            <w:sz w:val="24"/>
            <w:szCs w:val="24"/>
            <w:highlight w:val="yellow"/>
          </w:rPr>
          <w:t>5</w:t>
        </w:r>
        <w:r w:rsidR="007E16EA" w:rsidRPr="00B5456E">
          <w:rPr>
            <w:noProof/>
            <w:webHidden/>
            <w:sz w:val="24"/>
            <w:szCs w:val="24"/>
            <w:highlight w:val="yellow"/>
          </w:rPr>
          <w:fldChar w:fldCharType="end"/>
        </w:r>
      </w:hyperlink>
    </w:p>
    <w:p w14:paraId="02212FDD" w14:textId="6930A93B" w:rsidR="007E16EA" w:rsidRPr="00B5456E" w:rsidRDefault="007E16EA">
      <w:pPr>
        <w:pStyle w:val="TableofFigures"/>
        <w:tabs>
          <w:tab w:val="right" w:leader="dot" w:pos="9350"/>
        </w:tabs>
        <w:rPr>
          <w:rFonts w:asciiTheme="minorHAnsi" w:eastAsiaTheme="minorEastAsia" w:hAnsiTheme="minorHAnsi" w:cstheme="minorBidi"/>
          <w:noProof/>
          <w:sz w:val="24"/>
          <w:szCs w:val="24"/>
          <w:highlight w:val="yellow"/>
        </w:rPr>
      </w:pPr>
      <w:hyperlink w:anchor="_Toc116644737" w:history="1">
        <w:r w:rsidRPr="00B5456E">
          <w:rPr>
            <w:rStyle w:val="Hyperlink"/>
            <w:noProof/>
            <w:sz w:val="24"/>
            <w:szCs w:val="24"/>
            <w:highlight w:val="yellow"/>
          </w:rPr>
          <w:t>Table 2. Data Quality Objectives for Electronic Instruments</w:t>
        </w:r>
        <w:r w:rsidRPr="00B5456E">
          <w:rPr>
            <w:noProof/>
            <w:webHidden/>
            <w:sz w:val="24"/>
            <w:szCs w:val="24"/>
            <w:highlight w:val="yellow"/>
          </w:rPr>
          <w:tab/>
        </w:r>
        <w:r w:rsidRPr="00B5456E">
          <w:rPr>
            <w:noProof/>
            <w:webHidden/>
            <w:sz w:val="24"/>
            <w:szCs w:val="24"/>
            <w:highlight w:val="yellow"/>
          </w:rPr>
          <w:fldChar w:fldCharType="begin"/>
        </w:r>
        <w:r w:rsidRPr="00B5456E">
          <w:rPr>
            <w:noProof/>
            <w:webHidden/>
            <w:sz w:val="24"/>
            <w:szCs w:val="24"/>
            <w:highlight w:val="yellow"/>
          </w:rPr>
          <w:instrText xml:space="preserve"> PAGEREF _Toc116644737 \h </w:instrText>
        </w:r>
        <w:r w:rsidRPr="00B5456E">
          <w:rPr>
            <w:noProof/>
            <w:webHidden/>
            <w:sz w:val="24"/>
            <w:szCs w:val="24"/>
            <w:highlight w:val="yellow"/>
          </w:rPr>
        </w:r>
        <w:r w:rsidRPr="00B5456E">
          <w:rPr>
            <w:noProof/>
            <w:webHidden/>
            <w:sz w:val="24"/>
            <w:szCs w:val="24"/>
            <w:highlight w:val="yellow"/>
          </w:rPr>
          <w:fldChar w:fldCharType="separate"/>
        </w:r>
        <w:r w:rsidRPr="00B5456E">
          <w:rPr>
            <w:noProof/>
            <w:webHidden/>
            <w:sz w:val="24"/>
            <w:szCs w:val="24"/>
            <w:highlight w:val="yellow"/>
          </w:rPr>
          <w:t>0</w:t>
        </w:r>
        <w:r w:rsidRPr="00B5456E">
          <w:rPr>
            <w:noProof/>
            <w:webHidden/>
            <w:sz w:val="24"/>
            <w:szCs w:val="24"/>
            <w:highlight w:val="yellow"/>
          </w:rPr>
          <w:fldChar w:fldCharType="end"/>
        </w:r>
      </w:hyperlink>
    </w:p>
    <w:p w14:paraId="053BCB46" w14:textId="327501F2" w:rsidR="009A297F" w:rsidRPr="00045E03" w:rsidRDefault="009A297F" w:rsidP="00A6199B">
      <w:pPr>
        <w:rPr>
          <w:sz w:val="24"/>
          <w:szCs w:val="24"/>
        </w:rPr>
      </w:pPr>
      <w:r w:rsidRPr="00B5456E">
        <w:rPr>
          <w:sz w:val="24"/>
          <w:szCs w:val="24"/>
          <w:highlight w:val="yellow"/>
        </w:rPr>
        <w:fldChar w:fldCharType="end"/>
      </w:r>
      <w:bookmarkStart w:id="9" w:name="_GoBack"/>
      <w:bookmarkEnd w:id="9"/>
    </w:p>
    <w:p w14:paraId="61F1E377" w14:textId="77777777" w:rsidR="00F11515" w:rsidRDefault="00F11515" w:rsidP="00A6199B"/>
    <w:p w14:paraId="17B03E6D" w14:textId="77777777" w:rsidR="00F11515" w:rsidRDefault="00F11515" w:rsidP="00A6199B">
      <w:r>
        <w:t>Figures</w:t>
      </w:r>
    </w:p>
    <w:p w14:paraId="5F57882E" w14:textId="77777777" w:rsidR="00F11515" w:rsidRDefault="00F11515" w:rsidP="00A6199B"/>
    <w:p w14:paraId="3C102979" w14:textId="77777777" w:rsidR="00F11515" w:rsidRDefault="00F11515" w:rsidP="00A6199B"/>
    <w:p w14:paraId="5313DBDA" w14:textId="77777777" w:rsidR="00F11515" w:rsidRDefault="00F11515" w:rsidP="00A6199B"/>
    <w:p w14:paraId="3BE60C51" w14:textId="77777777" w:rsidR="00F11515" w:rsidRDefault="00461CAC" w:rsidP="00A6199B">
      <w:r>
        <w:t>Appendices</w:t>
      </w:r>
    </w:p>
    <w:p w14:paraId="03735C44" w14:textId="77777777" w:rsidR="00461CAC" w:rsidRDefault="00461CAC" w:rsidP="00A6199B"/>
    <w:p w14:paraId="7BA75233" w14:textId="77777777" w:rsidR="00423898" w:rsidRDefault="00423898" w:rsidP="00423898">
      <w:pPr>
        <w:pStyle w:val="TOC2"/>
        <w:tabs>
          <w:tab w:val="right" w:leader="dot" w:pos="9350"/>
        </w:tabs>
        <w:rPr>
          <w:rFonts w:asciiTheme="minorHAnsi" w:eastAsiaTheme="minorEastAsia" w:hAnsiTheme="minorHAnsi" w:cstheme="minorBidi"/>
          <w:noProof/>
        </w:rPr>
      </w:pPr>
      <w:r>
        <w:fldChar w:fldCharType="begin"/>
      </w:r>
      <w:r>
        <w:instrText xml:space="preserve"> TOC \o "2-3" \h \z \t "Heading 1,1,Appendix Subheadings,1" </w:instrText>
      </w:r>
      <w:r>
        <w:fldChar w:fldCharType="separate"/>
      </w:r>
    </w:p>
    <w:p w14:paraId="5D0962E4" w14:textId="77777777" w:rsidR="00423898" w:rsidRDefault="00CC0B2D">
      <w:pPr>
        <w:pStyle w:val="TOC1"/>
        <w:tabs>
          <w:tab w:val="right" w:leader="dot" w:pos="9350"/>
        </w:tabs>
        <w:rPr>
          <w:rFonts w:asciiTheme="minorHAnsi" w:eastAsiaTheme="minorEastAsia" w:hAnsiTheme="minorHAnsi" w:cstheme="minorBidi"/>
          <w:noProof/>
        </w:rPr>
      </w:pPr>
      <w:hyperlink w:anchor="_Toc112073505" w:history="1">
        <w:r w:rsidR="00423898" w:rsidRPr="00561489">
          <w:rPr>
            <w:rStyle w:val="Hyperlink"/>
            <w:noProof/>
          </w:rPr>
          <w:t>Appendix 1</w:t>
        </w:r>
        <w:r w:rsidR="00423898">
          <w:rPr>
            <w:noProof/>
            <w:webHidden/>
          </w:rPr>
          <w:tab/>
        </w:r>
        <w:r w:rsidR="00423898">
          <w:rPr>
            <w:noProof/>
            <w:webHidden/>
          </w:rPr>
          <w:fldChar w:fldCharType="begin"/>
        </w:r>
        <w:r w:rsidR="00423898">
          <w:rPr>
            <w:noProof/>
            <w:webHidden/>
          </w:rPr>
          <w:instrText xml:space="preserve"> PAGEREF _Toc112073505 \h </w:instrText>
        </w:r>
        <w:r w:rsidR="00423898">
          <w:rPr>
            <w:noProof/>
            <w:webHidden/>
          </w:rPr>
        </w:r>
        <w:r w:rsidR="00423898">
          <w:rPr>
            <w:noProof/>
            <w:webHidden/>
          </w:rPr>
          <w:fldChar w:fldCharType="separate"/>
        </w:r>
        <w:r w:rsidR="00423898">
          <w:rPr>
            <w:noProof/>
            <w:webHidden/>
          </w:rPr>
          <w:t>10</w:t>
        </w:r>
        <w:r w:rsidR="00423898">
          <w:rPr>
            <w:noProof/>
            <w:webHidden/>
          </w:rPr>
          <w:fldChar w:fldCharType="end"/>
        </w:r>
      </w:hyperlink>
    </w:p>
    <w:p w14:paraId="4C23A21D" w14:textId="77777777" w:rsidR="00423898" w:rsidRDefault="00CC0B2D">
      <w:pPr>
        <w:pStyle w:val="TOC1"/>
        <w:tabs>
          <w:tab w:val="right" w:leader="dot" w:pos="9350"/>
        </w:tabs>
        <w:rPr>
          <w:rFonts w:asciiTheme="minorHAnsi" w:eastAsiaTheme="minorEastAsia" w:hAnsiTheme="minorHAnsi" w:cstheme="minorBidi"/>
          <w:noProof/>
        </w:rPr>
      </w:pPr>
      <w:hyperlink w:anchor="_Toc112073506" w:history="1">
        <w:r w:rsidR="00423898" w:rsidRPr="00561489">
          <w:rPr>
            <w:rStyle w:val="Hyperlink"/>
            <w:noProof/>
          </w:rPr>
          <w:t>Appendix 2</w:t>
        </w:r>
        <w:r w:rsidR="00423898">
          <w:rPr>
            <w:noProof/>
            <w:webHidden/>
          </w:rPr>
          <w:tab/>
        </w:r>
        <w:r w:rsidR="00423898">
          <w:rPr>
            <w:noProof/>
            <w:webHidden/>
          </w:rPr>
          <w:fldChar w:fldCharType="begin"/>
        </w:r>
        <w:r w:rsidR="00423898">
          <w:rPr>
            <w:noProof/>
            <w:webHidden/>
          </w:rPr>
          <w:instrText xml:space="preserve"> PAGEREF _Toc112073506 \h </w:instrText>
        </w:r>
        <w:r w:rsidR="00423898">
          <w:rPr>
            <w:noProof/>
            <w:webHidden/>
          </w:rPr>
        </w:r>
        <w:r w:rsidR="00423898">
          <w:rPr>
            <w:noProof/>
            <w:webHidden/>
          </w:rPr>
          <w:fldChar w:fldCharType="separate"/>
        </w:r>
        <w:r w:rsidR="00423898">
          <w:rPr>
            <w:noProof/>
            <w:webHidden/>
          </w:rPr>
          <w:t>10</w:t>
        </w:r>
        <w:r w:rsidR="00423898">
          <w:rPr>
            <w:noProof/>
            <w:webHidden/>
          </w:rPr>
          <w:fldChar w:fldCharType="end"/>
        </w:r>
      </w:hyperlink>
    </w:p>
    <w:p w14:paraId="0E0F11D9" w14:textId="77777777" w:rsidR="00461CAC" w:rsidRDefault="00423898" w:rsidP="00A6199B">
      <w:r>
        <w:fldChar w:fldCharType="end"/>
      </w:r>
    </w:p>
    <w:p w14:paraId="732C671A" w14:textId="77777777" w:rsidR="00F11515" w:rsidRDefault="00F11515" w:rsidP="00A6199B"/>
    <w:p w14:paraId="097C5645" w14:textId="77777777" w:rsidR="00F11515" w:rsidRDefault="00F11515" w:rsidP="00A6199B"/>
    <w:p w14:paraId="0206586E" w14:textId="77777777" w:rsidR="00F11515" w:rsidRDefault="00F11515" w:rsidP="00A6199B"/>
    <w:p w14:paraId="487B32C0" w14:textId="77777777" w:rsidR="00F11515" w:rsidRDefault="00F11515" w:rsidP="00A6199B"/>
    <w:p w14:paraId="3956D1D6" w14:textId="77777777" w:rsidR="00F11515" w:rsidRDefault="00F11515" w:rsidP="00A6199B"/>
    <w:p w14:paraId="52BCC04E" w14:textId="77777777" w:rsidR="00F11515" w:rsidRDefault="00F11515" w:rsidP="00A6199B"/>
    <w:p w14:paraId="2E2A47B4" w14:textId="77777777" w:rsidR="00F11515" w:rsidRDefault="00F11515" w:rsidP="00A6199B"/>
    <w:p w14:paraId="270D964A" w14:textId="77777777" w:rsidR="00F11515" w:rsidRDefault="00F11515" w:rsidP="00A6199B"/>
    <w:p w14:paraId="4F4B5CD0" w14:textId="77777777" w:rsidR="00F11515" w:rsidRDefault="00F11515" w:rsidP="00A6199B"/>
    <w:p w14:paraId="19347FCA" w14:textId="77777777" w:rsidR="00F11515" w:rsidRDefault="00F11515" w:rsidP="00A6199B"/>
    <w:p w14:paraId="0E173543" w14:textId="77777777" w:rsidR="00F11515" w:rsidRDefault="00F11515" w:rsidP="00A6199B"/>
    <w:p w14:paraId="2B630CC1" w14:textId="77777777" w:rsidR="00F11515" w:rsidRDefault="00F11515" w:rsidP="00A6199B"/>
    <w:p w14:paraId="11ED118C" w14:textId="77777777" w:rsidR="00F11515" w:rsidRDefault="00F11515" w:rsidP="00A6199B"/>
    <w:p w14:paraId="4EC6DBA2" w14:textId="77777777" w:rsidR="00771F2F" w:rsidRDefault="00F11515" w:rsidP="00771F2F">
      <w:pPr>
        <w:pStyle w:val="Heading2"/>
      </w:pPr>
      <w:bookmarkStart w:id="10" w:name="_Toc112073500"/>
      <w:bookmarkStart w:id="11" w:name="_Toc116644743"/>
      <w:r>
        <w:t>A2. Acknowledgements</w:t>
      </w:r>
      <w:bookmarkEnd w:id="10"/>
      <w:bookmarkEnd w:id="11"/>
    </w:p>
    <w:p w14:paraId="3DE4C366" w14:textId="77777777" w:rsidR="00771F2F" w:rsidRDefault="00771F2F" w:rsidP="00771F2F">
      <w:pPr>
        <w:pStyle w:val="Heading2"/>
      </w:pPr>
    </w:p>
    <w:p w14:paraId="0C28E8F7" w14:textId="77777777" w:rsidR="00F11515" w:rsidRDefault="00F11515" w:rsidP="00771F2F">
      <w:pPr>
        <w:pStyle w:val="BodyText"/>
      </w:pPr>
      <w:r>
        <w:t xml:space="preserve">This document was originally developed by the Kenai Watershed Forum and was modeled and </w:t>
      </w:r>
      <w:r>
        <w:lastRenderedPageBreak/>
        <w:t>adapted, with permission, from Quality Assurance Project Plans (QAPP) produced by the Cook Inlet Keeper of Homer, Alaska. Portions of the Cook Inlet Keeper QAPP were adapted from similar plans developed by The Friends of Casco Bay (Maine) and Texas Watch. The United States Environmental Protection Agency (EPA), the Alaska Department of Environmental Conservation (ADEC), the United States Geological Survey (USGS), and the National Marine Fisheries Service / Auke Bay Laboratory (NMFS / ABL) also provided guidance and cooperation in helping both the Cook Inlet Keeper and the Kenai Watershed Forum develop and refine their QAPP.</w:t>
      </w:r>
    </w:p>
    <w:p w14:paraId="187DF518" w14:textId="77777777" w:rsidR="00F11515" w:rsidRDefault="00F11515" w:rsidP="00F11515">
      <w:pPr>
        <w:pStyle w:val="Heading2"/>
      </w:pPr>
    </w:p>
    <w:p w14:paraId="33305763" w14:textId="77777777" w:rsidR="00F11515" w:rsidRDefault="00F11515" w:rsidP="00F11515">
      <w:pPr>
        <w:pStyle w:val="Heading2"/>
      </w:pPr>
    </w:p>
    <w:p w14:paraId="6095373F" w14:textId="77777777" w:rsidR="00F11515" w:rsidRDefault="00F11515" w:rsidP="00F11515">
      <w:pPr>
        <w:pStyle w:val="Heading2"/>
      </w:pPr>
    </w:p>
    <w:p w14:paraId="57755443" w14:textId="77777777" w:rsidR="00F11515" w:rsidRDefault="00F11515" w:rsidP="00F11515">
      <w:pPr>
        <w:pStyle w:val="Heading2"/>
      </w:pPr>
    </w:p>
    <w:p w14:paraId="4B2E6927" w14:textId="77777777" w:rsidR="00F11515" w:rsidRDefault="00F11515" w:rsidP="00F11515">
      <w:pPr>
        <w:pStyle w:val="Heading2"/>
      </w:pPr>
    </w:p>
    <w:p w14:paraId="4E84DCB3" w14:textId="77777777" w:rsidR="00F11515" w:rsidRDefault="00F11515" w:rsidP="00F11515">
      <w:pPr>
        <w:pStyle w:val="Heading2"/>
      </w:pPr>
    </w:p>
    <w:p w14:paraId="5A13AF92" w14:textId="77777777" w:rsidR="00F11515" w:rsidRDefault="00F11515" w:rsidP="00F11515">
      <w:pPr>
        <w:pStyle w:val="Heading2"/>
      </w:pPr>
    </w:p>
    <w:p w14:paraId="40434723" w14:textId="77777777" w:rsidR="00F11515" w:rsidRDefault="00F11515" w:rsidP="00F11515">
      <w:pPr>
        <w:pStyle w:val="Heading2"/>
      </w:pPr>
    </w:p>
    <w:p w14:paraId="700CCE0C" w14:textId="77777777" w:rsidR="00F11515" w:rsidRDefault="00F11515" w:rsidP="00F11515">
      <w:pPr>
        <w:pStyle w:val="Heading2"/>
      </w:pPr>
    </w:p>
    <w:p w14:paraId="36499560" w14:textId="77777777" w:rsidR="00F11515" w:rsidRDefault="00F11515" w:rsidP="00F11515">
      <w:pPr>
        <w:pStyle w:val="Heading2"/>
      </w:pPr>
    </w:p>
    <w:p w14:paraId="3FF456D2" w14:textId="77777777" w:rsidR="00F11515" w:rsidRDefault="00F11515" w:rsidP="00F11515">
      <w:pPr>
        <w:pStyle w:val="Heading2"/>
      </w:pPr>
    </w:p>
    <w:p w14:paraId="1BB3930E" w14:textId="77777777" w:rsidR="00F11515" w:rsidRDefault="00F11515" w:rsidP="00F11515">
      <w:pPr>
        <w:pStyle w:val="Heading2"/>
      </w:pPr>
    </w:p>
    <w:p w14:paraId="531D2E9E" w14:textId="77777777" w:rsidR="00F11515" w:rsidRDefault="00F11515" w:rsidP="00F11515">
      <w:pPr>
        <w:pStyle w:val="Heading2"/>
      </w:pPr>
    </w:p>
    <w:p w14:paraId="21923586" w14:textId="77777777" w:rsidR="00F11515" w:rsidRDefault="00F11515" w:rsidP="00F11515">
      <w:pPr>
        <w:pStyle w:val="Heading2"/>
      </w:pPr>
    </w:p>
    <w:p w14:paraId="011C0C28" w14:textId="77777777" w:rsidR="00F11515" w:rsidRDefault="00F11515" w:rsidP="00F11515">
      <w:pPr>
        <w:pStyle w:val="Heading2"/>
      </w:pPr>
    </w:p>
    <w:p w14:paraId="2C0B1008" w14:textId="77777777" w:rsidR="00F11515" w:rsidRDefault="00F11515" w:rsidP="00F11515">
      <w:pPr>
        <w:pStyle w:val="Heading2"/>
      </w:pPr>
    </w:p>
    <w:p w14:paraId="3F72D0E8" w14:textId="77777777" w:rsidR="00F11515" w:rsidRDefault="00F11515" w:rsidP="00F11515">
      <w:pPr>
        <w:pStyle w:val="Heading2"/>
      </w:pPr>
    </w:p>
    <w:p w14:paraId="32C53CFF" w14:textId="77777777" w:rsidR="00F11515" w:rsidRDefault="00F11515" w:rsidP="00F11515">
      <w:pPr>
        <w:pStyle w:val="Heading2"/>
      </w:pPr>
    </w:p>
    <w:p w14:paraId="53C1C339" w14:textId="77777777" w:rsidR="00F11515" w:rsidRDefault="00F11515" w:rsidP="00F11515">
      <w:pPr>
        <w:pStyle w:val="Heading2"/>
      </w:pPr>
    </w:p>
    <w:p w14:paraId="4B6B5193" w14:textId="77777777" w:rsidR="00F11515" w:rsidRDefault="00F11515" w:rsidP="00F11515">
      <w:pPr>
        <w:pStyle w:val="Heading2"/>
      </w:pPr>
    </w:p>
    <w:p w14:paraId="6F255582" w14:textId="77777777" w:rsidR="00F11515" w:rsidRDefault="00F11515" w:rsidP="00F11515">
      <w:pPr>
        <w:pStyle w:val="Heading2"/>
      </w:pPr>
    </w:p>
    <w:p w14:paraId="064E45A8" w14:textId="77777777" w:rsidR="00F11515" w:rsidRDefault="00F11515" w:rsidP="00F11515">
      <w:pPr>
        <w:pStyle w:val="Heading2"/>
      </w:pPr>
    </w:p>
    <w:p w14:paraId="03D2E107" w14:textId="77777777" w:rsidR="00F11515" w:rsidRDefault="00F11515" w:rsidP="00F11515">
      <w:pPr>
        <w:pStyle w:val="Heading2"/>
      </w:pPr>
    </w:p>
    <w:p w14:paraId="4C0F765A" w14:textId="77777777" w:rsidR="00F11515" w:rsidRDefault="00F11515" w:rsidP="00F11515">
      <w:pPr>
        <w:pStyle w:val="Heading2"/>
      </w:pPr>
    </w:p>
    <w:p w14:paraId="083C2601" w14:textId="77777777" w:rsidR="00F11515" w:rsidRDefault="00F11515" w:rsidP="00F11515">
      <w:pPr>
        <w:pStyle w:val="Heading2"/>
      </w:pPr>
    </w:p>
    <w:p w14:paraId="068A9689" w14:textId="77777777" w:rsidR="00F11515" w:rsidRDefault="00F11515" w:rsidP="00F11515">
      <w:pPr>
        <w:pStyle w:val="Heading2"/>
      </w:pPr>
    </w:p>
    <w:p w14:paraId="0DBDB2A8" w14:textId="77777777" w:rsidR="00F11515" w:rsidRDefault="00F11515" w:rsidP="00F11515">
      <w:pPr>
        <w:pStyle w:val="Heading2"/>
      </w:pPr>
    </w:p>
    <w:p w14:paraId="417B82F1" w14:textId="77777777" w:rsidR="00F11515" w:rsidRDefault="00F11515" w:rsidP="00F11515">
      <w:pPr>
        <w:pStyle w:val="Heading2"/>
      </w:pPr>
    </w:p>
    <w:p w14:paraId="3A5B1BF6" w14:textId="77777777" w:rsidR="00F11515" w:rsidRDefault="00F11515" w:rsidP="00F11515">
      <w:pPr>
        <w:pStyle w:val="Heading2"/>
      </w:pPr>
    </w:p>
    <w:p w14:paraId="544C7FFC" w14:textId="77777777" w:rsidR="00F11515" w:rsidRDefault="00F11515" w:rsidP="00F11515">
      <w:pPr>
        <w:pStyle w:val="Heading2"/>
      </w:pPr>
    </w:p>
    <w:p w14:paraId="15D6DBAA" w14:textId="77777777" w:rsidR="00F11515" w:rsidRDefault="00F11515" w:rsidP="00F11515">
      <w:pPr>
        <w:pStyle w:val="Heading2"/>
      </w:pPr>
    </w:p>
    <w:p w14:paraId="6EB5B88F" w14:textId="77777777" w:rsidR="00F11515" w:rsidRDefault="00F11515" w:rsidP="00F11515">
      <w:pPr>
        <w:pStyle w:val="Heading2"/>
      </w:pPr>
    </w:p>
    <w:p w14:paraId="4C7641CE" w14:textId="77777777" w:rsidR="00F11515" w:rsidRDefault="00F11515" w:rsidP="00F11515">
      <w:pPr>
        <w:pStyle w:val="Heading2"/>
      </w:pPr>
    </w:p>
    <w:p w14:paraId="6FC75F6A" w14:textId="77777777" w:rsidR="00F11515" w:rsidRDefault="00F11515" w:rsidP="00F11515">
      <w:pPr>
        <w:pStyle w:val="Heading2"/>
      </w:pPr>
    </w:p>
    <w:p w14:paraId="4EA44EB5" w14:textId="77777777" w:rsidR="008F0084" w:rsidRDefault="008F0084" w:rsidP="00F11515">
      <w:pPr>
        <w:pStyle w:val="Heading2"/>
      </w:pPr>
    </w:p>
    <w:p w14:paraId="106C507F" w14:textId="77777777" w:rsidR="00F11515" w:rsidRDefault="00F11515" w:rsidP="00F11515">
      <w:pPr>
        <w:pStyle w:val="Heading2"/>
      </w:pPr>
      <w:bookmarkStart w:id="12" w:name="_Toc112073501"/>
      <w:bookmarkStart w:id="13" w:name="_Toc116644744"/>
      <w:commentRangeStart w:id="14"/>
      <w:r>
        <w:t>A3. Distribution List</w:t>
      </w:r>
      <w:bookmarkEnd w:id="12"/>
      <w:commentRangeEnd w:id="14"/>
      <w:r w:rsidR="00060E62">
        <w:rPr>
          <w:rStyle w:val="CommentReference"/>
          <w:b w:val="0"/>
          <w:bCs w:val="0"/>
          <w:i w:val="0"/>
        </w:rPr>
        <w:commentReference w:id="14"/>
      </w:r>
      <w:bookmarkEnd w:id="13"/>
    </w:p>
    <w:p w14:paraId="2658CA57" w14:textId="77777777" w:rsidR="00F11515" w:rsidRPr="00F11515" w:rsidRDefault="00F11515" w:rsidP="00F11515">
      <w:pPr>
        <w:spacing w:before="274" w:line="244" w:lineRule="auto"/>
        <w:ind w:left="120" w:right="94"/>
        <w:rPr>
          <w:sz w:val="23"/>
        </w:rPr>
      </w:pPr>
      <w:r>
        <w:rPr>
          <w:sz w:val="23"/>
        </w:rPr>
        <w:t xml:space="preserve">Signees (Project Manager, Project QA Officer, ADEC Project Manager and ADEC QA Officer) </w:t>
      </w:r>
      <w:r>
        <w:rPr>
          <w:sz w:val="23"/>
        </w:rPr>
        <w:lastRenderedPageBreak/>
        <w:t>shall receive a copy of the QAPP and subsequent revisions. Offers for official copies of this QAPP and any subsequent revisions will be extended to individuals on the Distribution List.</w:t>
      </w:r>
    </w:p>
    <w:p w14:paraId="375739E8" w14:textId="77777777" w:rsidR="00F11515" w:rsidRDefault="00F11515" w:rsidP="00F11515">
      <w:pPr>
        <w:pStyle w:val="BodyText"/>
        <w:rPr>
          <w:sz w:val="26"/>
        </w:rPr>
      </w:pPr>
    </w:p>
    <w:tbl>
      <w:tblPr>
        <w:tblW w:w="9182" w:type="dxa"/>
        <w:tblInd w:w="698" w:type="dxa"/>
        <w:tblBorders>
          <w:top w:val="thickThinMediumGap" w:sz="9" w:space="0" w:color="000000"/>
          <w:left w:val="thickThinMediumGap" w:sz="9" w:space="0" w:color="000000"/>
          <w:bottom w:val="thickThinMediumGap" w:sz="9" w:space="0" w:color="000000"/>
          <w:right w:val="thickThinMediumGap" w:sz="9" w:space="0" w:color="000000"/>
          <w:insideH w:val="thickThinMediumGap" w:sz="9" w:space="0" w:color="000000"/>
          <w:insideV w:val="thickThinMediumGap" w:sz="9" w:space="0" w:color="000000"/>
        </w:tblBorders>
        <w:tblLayout w:type="fixed"/>
        <w:tblCellMar>
          <w:left w:w="0" w:type="dxa"/>
          <w:right w:w="0" w:type="dxa"/>
        </w:tblCellMar>
        <w:tblLook w:val="01E0" w:firstRow="1" w:lastRow="1" w:firstColumn="1" w:lastColumn="1" w:noHBand="0" w:noVBand="0"/>
      </w:tblPr>
      <w:tblGrid>
        <w:gridCol w:w="1350"/>
        <w:gridCol w:w="1530"/>
        <w:gridCol w:w="1350"/>
        <w:gridCol w:w="1620"/>
        <w:gridCol w:w="3332"/>
      </w:tblGrid>
      <w:tr w:rsidR="00F11515" w14:paraId="6B518A38" w14:textId="77777777" w:rsidTr="00343D60">
        <w:trPr>
          <w:trHeight w:val="552"/>
        </w:trPr>
        <w:tc>
          <w:tcPr>
            <w:tcW w:w="9182" w:type="dxa"/>
            <w:gridSpan w:val="5"/>
            <w:tcBorders>
              <w:bottom w:val="double" w:sz="4" w:space="0" w:color="000000"/>
              <w:right w:val="thinThickMediumGap" w:sz="9" w:space="0" w:color="000000"/>
            </w:tcBorders>
            <w:shd w:val="clear" w:color="auto" w:fill="BEBEBE"/>
          </w:tcPr>
          <w:p w14:paraId="28554C01" w14:textId="5E3B6E76" w:rsidR="00F11515" w:rsidRPr="009A297F" w:rsidRDefault="009A297F" w:rsidP="009A297F">
            <w:pPr>
              <w:pStyle w:val="Caption"/>
              <w:keepNext/>
              <w:jc w:val="center"/>
              <w:rPr>
                <w:b/>
                <w:i w:val="0"/>
                <w:sz w:val="28"/>
                <w:szCs w:val="28"/>
              </w:rPr>
            </w:pPr>
            <w:bookmarkStart w:id="15" w:name="_bookmark1"/>
            <w:bookmarkStart w:id="16" w:name="_Toc116644736"/>
            <w:bookmarkEnd w:id="15"/>
            <w:r w:rsidRPr="009A297F">
              <w:rPr>
                <w:b/>
                <w:i w:val="0"/>
                <w:color w:val="auto"/>
                <w:sz w:val="28"/>
                <w:szCs w:val="28"/>
              </w:rPr>
              <w:t xml:space="preserve">Table </w:t>
            </w:r>
            <w:r w:rsidR="007E16EA">
              <w:rPr>
                <w:b/>
                <w:i w:val="0"/>
                <w:color w:val="auto"/>
                <w:sz w:val="28"/>
                <w:szCs w:val="28"/>
              </w:rPr>
              <w:fldChar w:fldCharType="begin"/>
            </w:r>
            <w:r w:rsidR="007E16EA">
              <w:rPr>
                <w:b/>
                <w:i w:val="0"/>
                <w:color w:val="auto"/>
                <w:sz w:val="28"/>
                <w:szCs w:val="28"/>
              </w:rPr>
              <w:instrText xml:space="preserve"> SEQ Table \* ARABIC </w:instrText>
            </w:r>
            <w:r w:rsidR="007E16EA">
              <w:rPr>
                <w:b/>
                <w:i w:val="0"/>
                <w:color w:val="auto"/>
                <w:sz w:val="28"/>
                <w:szCs w:val="28"/>
              </w:rPr>
              <w:fldChar w:fldCharType="separate"/>
            </w:r>
            <w:r w:rsidR="007E16EA">
              <w:rPr>
                <w:b/>
                <w:i w:val="0"/>
                <w:noProof/>
                <w:color w:val="auto"/>
                <w:sz w:val="28"/>
                <w:szCs w:val="28"/>
              </w:rPr>
              <w:t>1</w:t>
            </w:r>
            <w:r w:rsidR="007E16EA">
              <w:rPr>
                <w:b/>
                <w:i w:val="0"/>
                <w:color w:val="auto"/>
                <w:sz w:val="28"/>
                <w:szCs w:val="28"/>
              </w:rPr>
              <w:fldChar w:fldCharType="end"/>
            </w:r>
            <w:r w:rsidRPr="009A297F">
              <w:rPr>
                <w:b/>
                <w:i w:val="0"/>
                <w:color w:val="auto"/>
                <w:sz w:val="28"/>
                <w:szCs w:val="28"/>
              </w:rPr>
              <w:t>. Distribution List</w:t>
            </w:r>
            <w:bookmarkEnd w:id="16"/>
          </w:p>
        </w:tc>
      </w:tr>
      <w:tr w:rsidR="00F11515" w14:paraId="7188D51A" w14:textId="77777777" w:rsidTr="00343D60">
        <w:trPr>
          <w:trHeight w:val="809"/>
        </w:trPr>
        <w:tc>
          <w:tcPr>
            <w:tcW w:w="1350" w:type="dxa"/>
            <w:tcBorders>
              <w:top w:val="double" w:sz="4" w:space="0" w:color="000000"/>
              <w:right w:val="single" w:sz="6" w:space="0" w:color="000000"/>
            </w:tcBorders>
            <w:shd w:val="clear" w:color="auto" w:fill="D9D9D9"/>
          </w:tcPr>
          <w:p w14:paraId="3230679A" w14:textId="77777777" w:rsidR="00F11515" w:rsidRDefault="00F11515" w:rsidP="00CC0B2D">
            <w:pPr>
              <w:pStyle w:val="TableParagraph"/>
              <w:rPr>
                <w:sz w:val="24"/>
              </w:rPr>
            </w:pPr>
          </w:p>
          <w:p w14:paraId="06035019" w14:textId="77777777" w:rsidR="00F11515" w:rsidRDefault="00F11515" w:rsidP="00CC0B2D">
            <w:pPr>
              <w:pStyle w:val="TableParagraph"/>
              <w:spacing w:before="216"/>
              <w:ind w:left="309"/>
              <w:rPr>
                <w:b/>
              </w:rPr>
            </w:pPr>
            <w:r>
              <w:rPr>
                <w:b/>
              </w:rPr>
              <w:t>NAME</w:t>
            </w:r>
          </w:p>
        </w:tc>
        <w:tc>
          <w:tcPr>
            <w:tcW w:w="1530" w:type="dxa"/>
            <w:tcBorders>
              <w:top w:val="double" w:sz="4" w:space="0" w:color="000000"/>
              <w:left w:val="single" w:sz="6" w:space="0" w:color="000000"/>
              <w:right w:val="single" w:sz="6" w:space="0" w:color="000000"/>
            </w:tcBorders>
            <w:shd w:val="clear" w:color="auto" w:fill="D9D9D9"/>
          </w:tcPr>
          <w:p w14:paraId="482477B1" w14:textId="77777777" w:rsidR="00F11515" w:rsidRDefault="00F11515" w:rsidP="00CC0B2D">
            <w:pPr>
              <w:pStyle w:val="TableParagraph"/>
              <w:rPr>
                <w:sz w:val="24"/>
              </w:rPr>
            </w:pPr>
          </w:p>
          <w:p w14:paraId="3A10AC60" w14:textId="77777777" w:rsidR="00F11515" w:rsidRDefault="00F11515" w:rsidP="00CC0B2D">
            <w:pPr>
              <w:pStyle w:val="TableParagraph"/>
              <w:spacing w:before="216"/>
              <w:ind w:left="244"/>
              <w:rPr>
                <w:b/>
              </w:rPr>
            </w:pPr>
            <w:r>
              <w:rPr>
                <w:b/>
              </w:rPr>
              <w:t>POSITION</w:t>
            </w:r>
          </w:p>
        </w:tc>
        <w:tc>
          <w:tcPr>
            <w:tcW w:w="1350" w:type="dxa"/>
            <w:tcBorders>
              <w:top w:val="double" w:sz="4" w:space="0" w:color="000000"/>
              <w:left w:val="single" w:sz="6" w:space="0" w:color="000000"/>
              <w:right w:val="single" w:sz="6" w:space="0" w:color="000000"/>
            </w:tcBorders>
            <w:shd w:val="clear" w:color="auto" w:fill="D9D9D9"/>
          </w:tcPr>
          <w:p w14:paraId="2CB1A802" w14:textId="77777777" w:rsidR="00F11515" w:rsidRDefault="00F11515" w:rsidP="00CC0B2D">
            <w:pPr>
              <w:pStyle w:val="TableParagraph"/>
              <w:rPr>
                <w:sz w:val="24"/>
              </w:rPr>
            </w:pPr>
          </w:p>
          <w:p w14:paraId="368712FE" w14:textId="77777777" w:rsidR="00F11515" w:rsidRDefault="00F11515" w:rsidP="00CC0B2D">
            <w:pPr>
              <w:pStyle w:val="TableParagraph"/>
              <w:spacing w:before="216"/>
              <w:ind w:left="181"/>
              <w:rPr>
                <w:b/>
              </w:rPr>
            </w:pPr>
            <w:r>
              <w:rPr>
                <w:b/>
              </w:rPr>
              <w:t>AGENCY</w:t>
            </w:r>
          </w:p>
        </w:tc>
        <w:tc>
          <w:tcPr>
            <w:tcW w:w="1620" w:type="dxa"/>
            <w:tcBorders>
              <w:top w:val="double" w:sz="4" w:space="0" w:color="000000"/>
              <w:left w:val="single" w:sz="6" w:space="0" w:color="000000"/>
              <w:right w:val="single" w:sz="6" w:space="0" w:color="000000"/>
            </w:tcBorders>
            <w:shd w:val="clear" w:color="auto" w:fill="D9D9D9"/>
          </w:tcPr>
          <w:p w14:paraId="76F071F0" w14:textId="77777777" w:rsidR="00F11515" w:rsidRDefault="00F11515" w:rsidP="00CC0B2D">
            <w:pPr>
              <w:pStyle w:val="TableParagraph"/>
              <w:rPr>
                <w:sz w:val="24"/>
              </w:rPr>
            </w:pPr>
          </w:p>
          <w:p w14:paraId="014FF1F6" w14:textId="77777777" w:rsidR="00F11515" w:rsidRDefault="00F11515" w:rsidP="00CC0B2D">
            <w:pPr>
              <w:pStyle w:val="TableParagraph"/>
              <w:spacing w:before="216"/>
              <w:ind w:left="121"/>
              <w:rPr>
                <w:b/>
              </w:rPr>
            </w:pPr>
            <w:r>
              <w:rPr>
                <w:b/>
              </w:rPr>
              <w:t>DIVISION/</w:t>
            </w:r>
            <w:r w:rsidR="00343D60">
              <w:rPr>
                <w:b/>
              </w:rPr>
              <w:t xml:space="preserve"> </w:t>
            </w:r>
            <w:r>
              <w:rPr>
                <w:b/>
              </w:rPr>
              <w:t>BRANCH</w:t>
            </w:r>
          </w:p>
        </w:tc>
        <w:tc>
          <w:tcPr>
            <w:tcW w:w="3332" w:type="dxa"/>
            <w:tcBorders>
              <w:top w:val="double" w:sz="4" w:space="0" w:color="000000"/>
              <w:left w:val="single" w:sz="6" w:space="0" w:color="000000"/>
              <w:right w:val="thinThickMediumGap" w:sz="9" w:space="0" w:color="000000"/>
            </w:tcBorders>
            <w:shd w:val="clear" w:color="auto" w:fill="D9D9D9"/>
          </w:tcPr>
          <w:p w14:paraId="730221E3" w14:textId="77777777" w:rsidR="00F11515" w:rsidRDefault="00F11515" w:rsidP="00CC0B2D">
            <w:pPr>
              <w:pStyle w:val="TableParagraph"/>
              <w:spacing w:before="8"/>
              <w:rPr>
                <w:sz w:val="20"/>
              </w:rPr>
            </w:pPr>
          </w:p>
          <w:p w14:paraId="33DAF229" w14:textId="77777777" w:rsidR="00F11515" w:rsidRDefault="00F11515" w:rsidP="00CC0B2D">
            <w:pPr>
              <w:pStyle w:val="TableParagraph"/>
              <w:ind w:left="494" w:firstLine="268"/>
              <w:rPr>
                <w:b/>
              </w:rPr>
            </w:pPr>
            <w:r>
              <w:rPr>
                <w:b/>
              </w:rPr>
              <w:t xml:space="preserve">CONTACT </w:t>
            </w:r>
            <w:r>
              <w:rPr>
                <w:b/>
                <w:w w:val="95"/>
              </w:rPr>
              <w:t>INFORMATION</w:t>
            </w:r>
          </w:p>
        </w:tc>
      </w:tr>
      <w:tr w:rsidR="00F11515" w14:paraId="2A6A589E" w14:textId="77777777" w:rsidTr="00343D60">
        <w:trPr>
          <w:trHeight w:val="733"/>
        </w:trPr>
        <w:tc>
          <w:tcPr>
            <w:tcW w:w="1350" w:type="dxa"/>
            <w:tcBorders>
              <w:top w:val="thinThickMediumGap" w:sz="9" w:space="0" w:color="000000"/>
              <w:bottom w:val="single" w:sz="4" w:space="0" w:color="000000"/>
              <w:right w:val="single" w:sz="6" w:space="0" w:color="000000"/>
            </w:tcBorders>
          </w:tcPr>
          <w:p w14:paraId="296427DB" w14:textId="77777777" w:rsidR="00F11515" w:rsidRDefault="00F11515" w:rsidP="00060E62">
            <w:pPr>
              <w:pStyle w:val="TableParagraph"/>
              <w:spacing w:before="10"/>
              <w:jc w:val="center"/>
              <w:rPr>
                <w:sz w:val="16"/>
              </w:rPr>
            </w:pPr>
          </w:p>
          <w:p w14:paraId="0259B522" w14:textId="77777777" w:rsidR="00F11515" w:rsidRDefault="00060E62" w:rsidP="00060E62">
            <w:pPr>
              <w:pStyle w:val="TableParagraph"/>
              <w:spacing w:before="1"/>
              <w:ind w:left="97" w:right="420" w:hanging="22"/>
              <w:jc w:val="center"/>
              <w:rPr>
                <w:sz w:val="18"/>
              </w:rPr>
            </w:pPr>
            <w:r>
              <w:rPr>
                <w:sz w:val="18"/>
              </w:rPr>
              <w:t xml:space="preserve">Benjamin </w:t>
            </w:r>
            <w:r w:rsidR="00F11515">
              <w:rPr>
                <w:sz w:val="18"/>
              </w:rPr>
              <w:t>Meyer</w:t>
            </w:r>
          </w:p>
        </w:tc>
        <w:tc>
          <w:tcPr>
            <w:tcW w:w="1530" w:type="dxa"/>
            <w:tcBorders>
              <w:top w:val="thinThickMediumGap" w:sz="9" w:space="0" w:color="000000"/>
              <w:left w:val="single" w:sz="6" w:space="0" w:color="000000"/>
              <w:bottom w:val="single" w:sz="4" w:space="0" w:color="000000"/>
              <w:right w:val="single" w:sz="6" w:space="0" w:color="000000"/>
            </w:tcBorders>
          </w:tcPr>
          <w:p w14:paraId="46869226" w14:textId="77777777" w:rsidR="00F11515" w:rsidRDefault="00F11515" w:rsidP="00060E62">
            <w:pPr>
              <w:pStyle w:val="TableParagraph"/>
              <w:spacing w:before="10"/>
              <w:jc w:val="center"/>
              <w:rPr>
                <w:sz w:val="16"/>
              </w:rPr>
            </w:pPr>
          </w:p>
          <w:p w14:paraId="33A18982" w14:textId="77777777" w:rsidR="00F11515" w:rsidRDefault="00F11515" w:rsidP="00060E62">
            <w:pPr>
              <w:pStyle w:val="TableParagraph"/>
              <w:spacing w:before="1"/>
              <w:ind w:left="122" w:right="139"/>
              <w:jc w:val="center"/>
              <w:rPr>
                <w:sz w:val="18"/>
              </w:rPr>
            </w:pPr>
            <w:r>
              <w:rPr>
                <w:sz w:val="18"/>
              </w:rPr>
              <w:t>Project Manager, QA Officer</w:t>
            </w:r>
          </w:p>
        </w:tc>
        <w:tc>
          <w:tcPr>
            <w:tcW w:w="1350" w:type="dxa"/>
            <w:tcBorders>
              <w:top w:val="thinThickMediumGap" w:sz="9" w:space="0" w:color="000000"/>
              <w:left w:val="single" w:sz="6" w:space="0" w:color="000000"/>
              <w:bottom w:val="single" w:sz="4" w:space="0" w:color="000000"/>
              <w:right w:val="single" w:sz="6" w:space="0" w:color="000000"/>
            </w:tcBorders>
          </w:tcPr>
          <w:p w14:paraId="57251891" w14:textId="77777777" w:rsidR="00F11515" w:rsidRDefault="00F11515" w:rsidP="00CC0B2D">
            <w:pPr>
              <w:pStyle w:val="TableParagraph"/>
              <w:spacing w:before="10"/>
              <w:rPr>
                <w:sz w:val="25"/>
              </w:rPr>
            </w:pPr>
          </w:p>
          <w:p w14:paraId="452C526F" w14:textId="77777777" w:rsidR="00F11515" w:rsidRDefault="00F11515" w:rsidP="00CC0B2D">
            <w:pPr>
              <w:pStyle w:val="TableParagraph"/>
              <w:ind w:left="122"/>
              <w:rPr>
                <w:sz w:val="18"/>
              </w:rPr>
            </w:pPr>
            <w:r>
              <w:rPr>
                <w:sz w:val="18"/>
              </w:rPr>
              <w:t>KWF</w:t>
            </w:r>
          </w:p>
        </w:tc>
        <w:tc>
          <w:tcPr>
            <w:tcW w:w="1620" w:type="dxa"/>
            <w:tcBorders>
              <w:top w:val="thinThickMediumGap" w:sz="9" w:space="0" w:color="000000"/>
              <w:left w:val="single" w:sz="6" w:space="0" w:color="000000"/>
              <w:bottom w:val="single" w:sz="4" w:space="0" w:color="000000"/>
              <w:right w:val="single" w:sz="6" w:space="0" w:color="000000"/>
            </w:tcBorders>
          </w:tcPr>
          <w:p w14:paraId="50634B68" w14:textId="77777777" w:rsidR="00F11515" w:rsidRDefault="00F11515" w:rsidP="00CC0B2D">
            <w:pPr>
              <w:pStyle w:val="TableParagraph"/>
              <w:rPr>
                <w:sz w:val="20"/>
              </w:rPr>
            </w:pPr>
          </w:p>
        </w:tc>
        <w:tc>
          <w:tcPr>
            <w:tcW w:w="3332" w:type="dxa"/>
            <w:tcBorders>
              <w:top w:val="thinThickMediumGap" w:sz="9" w:space="0" w:color="000000"/>
              <w:left w:val="single" w:sz="6" w:space="0" w:color="000000"/>
              <w:bottom w:val="single" w:sz="4" w:space="0" w:color="000000"/>
              <w:right w:val="thinThickMediumGap" w:sz="9" w:space="0" w:color="000000"/>
            </w:tcBorders>
          </w:tcPr>
          <w:p w14:paraId="0C50C1E1" w14:textId="77777777" w:rsidR="00F11515" w:rsidRDefault="00F11515" w:rsidP="00CC0B2D">
            <w:pPr>
              <w:pStyle w:val="TableParagraph"/>
              <w:spacing w:before="135"/>
              <w:ind w:left="121"/>
              <w:jc w:val="center"/>
              <w:rPr>
                <w:sz w:val="18"/>
              </w:rPr>
            </w:pPr>
            <w:r>
              <w:rPr>
                <w:sz w:val="18"/>
              </w:rPr>
              <w:t>(907) 260-5449</w:t>
            </w:r>
          </w:p>
          <w:p w14:paraId="112A9A33" w14:textId="77777777" w:rsidR="00F11515" w:rsidRDefault="00F11515" w:rsidP="00CC0B2D">
            <w:pPr>
              <w:pStyle w:val="TableParagraph"/>
              <w:spacing w:before="119"/>
              <w:ind w:left="121"/>
              <w:jc w:val="center"/>
              <w:rPr>
                <w:sz w:val="18"/>
              </w:rPr>
            </w:pPr>
            <w:r>
              <w:rPr>
                <w:sz w:val="18"/>
              </w:rPr>
              <w:fldChar w:fldCharType="begin"/>
            </w:r>
            <w:r>
              <w:rPr>
                <w:sz w:val="18"/>
              </w:rPr>
              <w:instrText xml:space="preserve"> HYPERLINK "mailto:</w:instrText>
            </w:r>
            <w:r w:rsidRPr="00D859C7">
              <w:instrText>hydrology@kenaiwatershed.org</w:instrText>
            </w:r>
            <w:r>
              <w:rPr>
                <w:sz w:val="18"/>
              </w:rPr>
              <w:instrText xml:space="preserve">" </w:instrText>
            </w:r>
            <w:r>
              <w:rPr>
                <w:sz w:val="18"/>
              </w:rPr>
              <w:fldChar w:fldCharType="separate"/>
            </w:r>
            <w:r w:rsidRPr="00EA036E">
              <w:rPr>
                <w:rStyle w:val="Hyperlink"/>
                <w:sz w:val="18"/>
              </w:rPr>
              <w:t>hydrology@kenaiwatershed.org</w:t>
            </w:r>
            <w:ins w:id="17" w:author="Benjamin Meyer" w:date="2022-07-18T07:03:00Z">
              <w:r>
                <w:rPr>
                  <w:sz w:val="18"/>
                </w:rPr>
                <w:fldChar w:fldCharType="end"/>
              </w:r>
            </w:ins>
          </w:p>
        </w:tc>
      </w:tr>
      <w:tr w:rsidR="00F11515" w14:paraId="53BA0D25" w14:textId="77777777" w:rsidTr="00461CAC">
        <w:trPr>
          <w:trHeight w:val="665"/>
        </w:trPr>
        <w:tc>
          <w:tcPr>
            <w:tcW w:w="1350" w:type="dxa"/>
            <w:tcBorders>
              <w:top w:val="single" w:sz="4" w:space="0" w:color="000000"/>
              <w:bottom w:val="single" w:sz="4" w:space="0" w:color="000000"/>
              <w:right w:val="single" w:sz="6" w:space="0" w:color="000000"/>
            </w:tcBorders>
          </w:tcPr>
          <w:p w14:paraId="4CD660D1" w14:textId="77777777" w:rsidR="00F11515" w:rsidRDefault="00F11515" w:rsidP="00060E62">
            <w:pPr>
              <w:pStyle w:val="TableParagraph"/>
              <w:spacing w:before="2"/>
              <w:jc w:val="center"/>
              <w:rPr>
                <w:sz w:val="24"/>
              </w:rPr>
            </w:pPr>
          </w:p>
          <w:p w14:paraId="574D0D56" w14:textId="77777777" w:rsidR="00F11515" w:rsidRDefault="00F11515" w:rsidP="00060E62">
            <w:pPr>
              <w:pStyle w:val="TableParagraph"/>
              <w:ind w:left="97"/>
              <w:jc w:val="center"/>
              <w:rPr>
                <w:sz w:val="18"/>
              </w:rPr>
            </w:pPr>
            <w:r>
              <w:rPr>
                <w:sz w:val="18"/>
              </w:rPr>
              <w:t>Sarah Apsens</w:t>
            </w:r>
          </w:p>
        </w:tc>
        <w:tc>
          <w:tcPr>
            <w:tcW w:w="1530" w:type="dxa"/>
            <w:tcBorders>
              <w:top w:val="single" w:sz="4" w:space="0" w:color="000000"/>
              <w:left w:val="single" w:sz="6" w:space="0" w:color="000000"/>
              <w:bottom w:val="single" w:sz="4" w:space="0" w:color="000000"/>
              <w:right w:val="single" w:sz="6" w:space="0" w:color="000000"/>
            </w:tcBorders>
          </w:tcPr>
          <w:p w14:paraId="42058D29" w14:textId="77777777" w:rsidR="00F11515" w:rsidRDefault="00F11515" w:rsidP="00060E62">
            <w:pPr>
              <w:pStyle w:val="TableParagraph"/>
              <w:spacing w:before="2"/>
              <w:jc w:val="center"/>
              <w:rPr>
                <w:sz w:val="24"/>
              </w:rPr>
            </w:pPr>
          </w:p>
          <w:p w14:paraId="6A052D77" w14:textId="77777777" w:rsidR="00F11515" w:rsidRDefault="00F11515" w:rsidP="00060E62">
            <w:pPr>
              <w:pStyle w:val="TableParagraph"/>
              <w:ind w:left="122"/>
              <w:jc w:val="center"/>
              <w:rPr>
                <w:sz w:val="18"/>
              </w:rPr>
            </w:pPr>
            <w:r>
              <w:rPr>
                <w:sz w:val="18"/>
              </w:rPr>
              <w:t>Project Manager</w:t>
            </w:r>
          </w:p>
        </w:tc>
        <w:tc>
          <w:tcPr>
            <w:tcW w:w="1350" w:type="dxa"/>
            <w:tcBorders>
              <w:top w:val="single" w:sz="4" w:space="0" w:color="000000"/>
              <w:left w:val="single" w:sz="6" w:space="0" w:color="000000"/>
              <w:bottom w:val="single" w:sz="4" w:space="0" w:color="000000"/>
              <w:right w:val="single" w:sz="6" w:space="0" w:color="000000"/>
            </w:tcBorders>
          </w:tcPr>
          <w:p w14:paraId="63AE2AAF" w14:textId="77777777" w:rsidR="00F11515" w:rsidRDefault="00F11515" w:rsidP="00CC0B2D">
            <w:pPr>
              <w:pStyle w:val="TableParagraph"/>
              <w:spacing w:before="2"/>
              <w:rPr>
                <w:sz w:val="24"/>
              </w:rPr>
            </w:pPr>
          </w:p>
          <w:p w14:paraId="2BA87077" w14:textId="77777777" w:rsidR="00F11515" w:rsidRDefault="00F11515" w:rsidP="00CC0B2D">
            <w:pPr>
              <w:pStyle w:val="TableParagraph"/>
              <w:ind w:left="122"/>
              <w:rPr>
                <w:sz w:val="18"/>
              </w:rPr>
            </w:pPr>
            <w:r>
              <w:rPr>
                <w:sz w:val="18"/>
              </w:rPr>
              <w:t>ADEC</w:t>
            </w:r>
          </w:p>
        </w:tc>
        <w:tc>
          <w:tcPr>
            <w:tcW w:w="1620" w:type="dxa"/>
            <w:tcBorders>
              <w:top w:val="single" w:sz="4" w:space="0" w:color="000000"/>
              <w:left w:val="single" w:sz="6" w:space="0" w:color="000000"/>
              <w:bottom w:val="single" w:sz="4" w:space="0" w:color="000000"/>
              <w:right w:val="single" w:sz="6" w:space="0" w:color="000000"/>
            </w:tcBorders>
          </w:tcPr>
          <w:p w14:paraId="77EF467D" w14:textId="77777777" w:rsidR="00F11515" w:rsidRDefault="00F11515" w:rsidP="00CC0B2D">
            <w:pPr>
              <w:pStyle w:val="TableParagraph"/>
              <w:spacing w:before="2"/>
              <w:rPr>
                <w:sz w:val="24"/>
              </w:rPr>
            </w:pPr>
          </w:p>
          <w:p w14:paraId="317031A2" w14:textId="77777777" w:rsidR="00F11515" w:rsidRDefault="00F11515" w:rsidP="00CC0B2D">
            <w:pPr>
              <w:pStyle w:val="TableParagraph"/>
              <w:ind w:left="121"/>
              <w:rPr>
                <w:sz w:val="18"/>
              </w:rPr>
            </w:pPr>
            <w:r>
              <w:rPr>
                <w:sz w:val="18"/>
              </w:rPr>
              <w:t>Division of Water</w:t>
            </w:r>
          </w:p>
        </w:tc>
        <w:tc>
          <w:tcPr>
            <w:tcW w:w="3332" w:type="dxa"/>
            <w:tcBorders>
              <w:top w:val="single" w:sz="4" w:space="0" w:color="000000"/>
              <w:left w:val="single" w:sz="6" w:space="0" w:color="000000"/>
              <w:bottom w:val="single" w:sz="4" w:space="0" w:color="000000"/>
              <w:right w:val="thinThickMediumGap" w:sz="9" w:space="0" w:color="000000"/>
            </w:tcBorders>
          </w:tcPr>
          <w:p w14:paraId="382CD005" w14:textId="77777777" w:rsidR="00F11515" w:rsidRDefault="00F11515" w:rsidP="00CC0B2D">
            <w:pPr>
              <w:pStyle w:val="TableParagraph"/>
              <w:spacing w:before="115"/>
              <w:ind w:left="121"/>
              <w:jc w:val="center"/>
              <w:rPr>
                <w:sz w:val="18"/>
              </w:rPr>
            </w:pPr>
            <w:r>
              <w:rPr>
                <w:sz w:val="18"/>
              </w:rPr>
              <w:t>(907) 262-3411</w:t>
            </w:r>
          </w:p>
          <w:p w14:paraId="2A352430" w14:textId="77777777" w:rsidR="00F11515" w:rsidRDefault="00CC0B2D" w:rsidP="00CC0B2D">
            <w:pPr>
              <w:pStyle w:val="TableParagraph"/>
              <w:spacing w:before="120"/>
              <w:ind w:left="121"/>
              <w:jc w:val="center"/>
              <w:rPr>
                <w:sz w:val="18"/>
              </w:rPr>
            </w:pPr>
            <w:hyperlink r:id="rId19" w:history="1">
              <w:r w:rsidR="00F11515" w:rsidRPr="00726CD9">
                <w:rPr>
                  <w:rStyle w:val="Hyperlink"/>
                  <w:sz w:val="18"/>
                </w:rPr>
                <w:t>sarah.apsens@alaska.gov</w:t>
              </w:r>
            </w:hyperlink>
          </w:p>
        </w:tc>
      </w:tr>
      <w:tr w:rsidR="00F11515" w14:paraId="492A74C0" w14:textId="77777777" w:rsidTr="00343D60">
        <w:trPr>
          <w:trHeight w:val="843"/>
        </w:trPr>
        <w:tc>
          <w:tcPr>
            <w:tcW w:w="1350" w:type="dxa"/>
            <w:tcBorders>
              <w:top w:val="single" w:sz="4" w:space="0" w:color="000000"/>
              <w:bottom w:val="single" w:sz="6" w:space="0" w:color="000000"/>
              <w:right w:val="single" w:sz="6" w:space="0" w:color="000000"/>
            </w:tcBorders>
          </w:tcPr>
          <w:p w14:paraId="239717C4" w14:textId="77777777" w:rsidR="00F11515" w:rsidRDefault="00F11515" w:rsidP="00060E62">
            <w:pPr>
              <w:pStyle w:val="TableParagraph"/>
              <w:spacing w:before="10"/>
              <w:jc w:val="center"/>
              <w:rPr>
                <w:sz w:val="29"/>
              </w:rPr>
            </w:pPr>
          </w:p>
          <w:p w14:paraId="76776D14" w14:textId="77777777" w:rsidR="00F11515" w:rsidRDefault="00F11515" w:rsidP="00060E62">
            <w:pPr>
              <w:pStyle w:val="TableParagraph"/>
              <w:ind w:left="97"/>
              <w:jc w:val="center"/>
              <w:rPr>
                <w:sz w:val="18"/>
              </w:rPr>
            </w:pPr>
            <w:r>
              <w:rPr>
                <w:sz w:val="18"/>
              </w:rPr>
              <w:t>John Clark</w:t>
            </w:r>
          </w:p>
        </w:tc>
        <w:tc>
          <w:tcPr>
            <w:tcW w:w="1530" w:type="dxa"/>
            <w:tcBorders>
              <w:top w:val="single" w:sz="4" w:space="0" w:color="000000"/>
              <w:left w:val="single" w:sz="6" w:space="0" w:color="000000"/>
              <w:bottom w:val="single" w:sz="6" w:space="0" w:color="000000"/>
              <w:right w:val="single" w:sz="6" w:space="0" w:color="000000"/>
            </w:tcBorders>
          </w:tcPr>
          <w:p w14:paraId="5EA07EEA" w14:textId="77777777" w:rsidR="00F11515" w:rsidRDefault="00F11515" w:rsidP="00060E62">
            <w:pPr>
              <w:pStyle w:val="TableParagraph"/>
              <w:spacing w:before="10"/>
              <w:jc w:val="center"/>
              <w:rPr>
                <w:sz w:val="29"/>
              </w:rPr>
            </w:pPr>
          </w:p>
          <w:p w14:paraId="4E31D184" w14:textId="77777777" w:rsidR="00F11515" w:rsidRDefault="00F11515" w:rsidP="00060E62">
            <w:pPr>
              <w:pStyle w:val="TableParagraph"/>
              <w:ind w:left="122"/>
              <w:jc w:val="center"/>
              <w:rPr>
                <w:sz w:val="18"/>
              </w:rPr>
            </w:pPr>
            <w:r>
              <w:rPr>
                <w:sz w:val="18"/>
              </w:rPr>
              <w:t>QA Officer</w:t>
            </w:r>
          </w:p>
        </w:tc>
        <w:tc>
          <w:tcPr>
            <w:tcW w:w="1350" w:type="dxa"/>
            <w:tcBorders>
              <w:top w:val="single" w:sz="4" w:space="0" w:color="000000"/>
              <w:left w:val="single" w:sz="6" w:space="0" w:color="000000"/>
              <w:bottom w:val="single" w:sz="6" w:space="0" w:color="000000"/>
              <w:right w:val="single" w:sz="6" w:space="0" w:color="000000"/>
            </w:tcBorders>
          </w:tcPr>
          <w:p w14:paraId="683F8E1E" w14:textId="77777777" w:rsidR="00F11515" w:rsidRDefault="00F11515" w:rsidP="00CC0B2D">
            <w:pPr>
              <w:pStyle w:val="TableParagraph"/>
              <w:spacing w:before="10"/>
              <w:rPr>
                <w:sz w:val="29"/>
              </w:rPr>
            </w:pPr>
          </w:p>
          <w:p w14:paraId="693BF494" w14:textId="77777777" w:rsidR="00F11515" w:rsidRDefault="00F11515" w:rsidP="00CC0B2D">
            <w:pPr>
              <w:pStyle w:val="TableParagraph"/>
              <w:ind w:left="122"/>
              <w:rPr>
                <w:sz w:val="18"/>
              </w:rPr>
            </w:pPr>
            <w:r>
              <w:rPr>
                <w:sz w:val="18"/>
              </w:rPr>
              <w:t>ADEC</w:t>
            </w:r>
          </w:p>
        </w:tc>
        <w:tc>
          <w:tcPr>
            <w:tcW w:w="1620" w:type="dxa"/>
            <w:tcBorders>
              <w:top w:val="single" w:sz="4" w:space="0" w:color="000000"/>
              <w:left w:val="single" w:sz="6" w:space="0" w:color="000000"/>
              <w:bottom w:val="single" w:sz="6" w:space="0" w:color="000000"/>
              <w:right w:val="single" w:sz="6" w:space="0" w:color="000000"/>
            </w:tcBorders>
          </w:tcPr>
          <w:p w14:paraId="3C22D03F" w14:textId="77777777" w:rsidR="00F11515" w:rsidRDefault="00F11515" w:rsidP="00CC0B2D">
            <w:pPr>
              <w:pStyle w:val="TableParagraph"/>
              <w:spacing w:before="10"/>
              <w:rPr>
                <w:sz w:val="29"/>
              </w:rPr>
            </w:pPr>
          </w:p>
          <w:p w14:paraId="1E9BCBBE" w14:textId="77777777" w:rsidR="00F11515" w:rsidRDefault="00F11515" w:rsidP="00CC0B2D">
            <w:pPr>
              <w:pStyle w:val="TableParagraph"/>
              <w:ind w:left="121"/>
              <w:rPr>
                <w:sz w:val="18"/>
              </w:rPr>
            </w:pPr>
            <w:r>
              <w:rPr>
                <w:sz w:val="18"/>
              </w:rPr>
              <w:t>Division of Water</w:t>
            </w:r>
          </w:p>
        </w:tc>
        <w:tc>
          <w:tcPr>
            <w:tcW w:w="3332" w:type="dxa"/>
            <w:tcBorders>
              <w:top w:val="single" w:sz="4" w:space="0" w:color="000000"/>
              <w:left w:val="single" w:sz="6" w:space="0" w:color="000000"/>
              <w:bottom w:val="single" w:sz="6" w:space="0" w:color="000000"/>
              <w:right w:val="thinThickMediumGap" w:sz="9" w:space="0" w:color="000000"/>
            </w:tcBorders>
          </w:tcPr>
          <w:p w14:paraId="59E3FD1B" w14:textId="77777777" w:rsidR="00F11515" w:rsidRDefault="00F11515" w:rsidP="00CC0B2D">
            <w:pPr>
              <w:pStyle w:val="TableParagraph"/>
              <w:spacing w:before="5"/>
              <w:jc w:val="center"/>
              <w:rPr>
                <w:sz w:val="18"/>
              </w:rPr>
            </w:pPr>
          </w:p>
          <w:p w14:paraId="1A71E0C8" w14:textId="77777777" w:rsidR="00F11515" w:rsidRDefault="00F11515" w:rsidP="00CC0B2D">
            <w:pPr>
              <w:pStyle w:val="TableParagraph"/>
              <w:ind w:left="121"/>
              <w:jc w:val="center"/>
              <w:rPr>
                <w:sz w:val="18"/>
              </w:rPr>
            </w:pPr>
            <w:r>
              <w:rPr>
                <w:sz w:val="18"/>
              </w:rPr>
              <w:t>(907) 269-3066</w:t>
            </w:r>
          </w:p>
          <w:p w14:paraId="1DC928AF" w14:textId="77777777" w:rsidR="00F11515" w:rsidRDefault="00CC0B2D" w:rsidP="00CC0B2D">
            <w:pPr>
              <w:pStyle w:val="TableParagraph"/>
              <w:spacing w:before="121"/>
              <w:ind w:left="121"/>
              <w:jc w:val="center"/>
              <w:rPr>
                <w:sz w:val="20"/>
              </w:rPr>
            </w:pPr>
            <w:hyperlink r:id="rId20">
              <w:r w:rsidR="00F11515">
                <w:rPr>
                  <w:color w:val="0000FF"/>
                  <w:sz w:val="20"/>
                  <w:u w:val="single" w:color="0000FF"/>
                </w:rPr>
                <w:t>john.clark@alaska.gov</w:t>
              </w:r>
            </w:hyperlink>
          </w:p>
        </w:tc>
      </w:tr>
      <w:tr w:rsidR="00F11515" w14:paraId="6A55BC7D" w14:textId="77777777" w:rsidTr="00343D60">
        <w:trPr>
          <w:trHeight w:val="617"/>
        </w:trPr>
        <w:tc>
          <w:tcPr>
            <w:tcW w:w="1350" w:type="dxa"/>
            <w:tcBorders>
              <w:top w:val="single" w:sz="6" w:space="0" w:color="000000"/>
              <w:bottom w:val="single" w:sz="6" w:space="0" w:color="000000"/>
              <w:right w:val="single" w:sz="6" w:space="0" w:color="000000"/>
            </w:tcBorders>
          </w:tcPr>
          <w:p w14:paraId="7CCDC5E9" w14:textId="77777777" w:rsidR="00F11515" w:rsidRDefault="00060E62" w:rsidP="00060E62">
            <w:pPr>
              <w:pStyle w:val="TableParagraph"/>
              <w:spacing w:before="127"/>
              <w:ind w:left="97" w:right="546"/>
              <w:jc w:val="center"/>
              <w:rPr>
                <w:sz w:val="18"/>
              </w:rPr>
            </w:pPr>
            <w:proofErr w:type="spellStart"/>
            <w:r>
              <w:rPr>
                <w:sz w:val="18"/>
              </w:rPr>
              <w:t>Chandra</w:t>
            </w:r>
            <w:r w:rsidR="00F11515">
              <w:rPr>
                <w:sz w:val="18"/>
              </w:rPr>
              <w:t>McGee</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7D2E6584" w14:textId="77777777" w:rsidR="00F11515" w:rsidRDefault="00F11515" w:rsidP="00060E62">
            <w:pPr>
              <w:pStyle w:val="TableParagraph"/>
              <w:jc w:val="center"/>
              <w:rPr>
                <w:sz w:val="20"/>
              </w:rPr>
            </w:pPr>
          </w:p>
          <w:p w14:paraId="77F96C1D" w14:textId="77777777" w:rsidR="00F11515" w:rsidRDefault="00F11515" w:rsidP="00060E62">
            <w:pPr>
              <w:pStyle w:val="TableParagraph"/>
              <w:ind w:left="122"/>
              <w:jc w:val="center"/>
              <w:rPr>
                <w:sz w:val="18"/>
              </w:rPr>
            </w:pPr>
            <w:r>
              <w:rPr>
                <w:sz w:val="18"/>
              </w:rPr>
              <w:t>Section Manager</w:t>
            </w:r>
          </w:p>
        </w:tc>
        <w:tc>
          <w:tcPr>
            <w:tcW w:w="1350" w:type="dxa"/>
            <w:tcBorders>
              <w:top w:val="single" w:sz="6" w:space="0" w:color="000000"/>
              <w:left w:val="single" w:sz="6" w:space="0" w:color="000000"/>
              <w:bottom w:val="single" w:sz="6" w:space="0" w:color="000000"/>
              <w:right w:val="single" w:sz="6" w:space="0" w:color="000000"/>
            </w:tcBorders>
          </w:tcPr>
          <w:p w14:paraId="36B59BC8" w14:textId="77777777" w:rsidR="00F11515" w:rsidRDefault="00F11515" w:rsidP="00CC0B2D">
            <w:pPr>
              <w:pStyle w:val="TableParagraph"/>
              <w:rPr>
                <w:sz w:val="20"/>
              </w:rPr>
            </w:pPr>
          </w:p>
          <w:p w14:paraId="70261C3F" w14:textId="77777777" w:rsidR="00F11515" w:rsidRDefault="00F11515" w:rsidP="00CC0B2D">
            <w:pPr>
              <w:pStyle w:val="TableParagraph"/>
              <w:ind w:left="122"/>
              <w:rPr>
                <w:sz w:val="18"/>
              </w:rPr>
            </w:pPr>
            <w:r>
              <w:rPr>
                <w:sz w:val="18"/>
              </w:rPr>
              <w:t>ADEC</w:t>
            </w:r>
          </w:p>
        </w:tc>
        <w:tc>
          <w:tcPr>
            <w:tcW w:w="1620" w:type="dxa"/>
            <w:tcBorders>
              <w:top w:val="single" w:sz="6" w:space="0" w:color="000000"/>
              <w:left w:val="single" w:sz="6" w:space="0" w:color="000000"/>
              <w:bottom w:val="single" w:sz="6" w:space="0" w:color="000000"/>
              <w:right w:val="single" w:sz="6" w:space="0" w:color="000000"/>
            </w:tcBorders>
          </w:tcPr>
          <w:p w14:paraId="01169FDE" w14:textId="77777777" w:rsidR="00F11515" w:rsidRDefault="00F11515" w:rsidP="00CC0B2D">
            <w:pPr>
              <w:pStyle w:val="TableParagraph"/>
              <w:rPr>
                <w:sz w:val="20"/>
              </w:rPr>
            </w:pPr>
          </w:p>
          <w:p w14:paraId="5BFFA83E" w14:textId="77777777" w:rsidR="00F11515" w:rsidRDefault="00F11515" w:rsidP="00CC0B2D">
            <w:pPr>
              <w:pStyle w:val="TableParagraph"/>
              <w:ind w:left="121"/>
              <w:rPr>
                <w:sz w:val="18"/>
              </w:rPr>
            </w:pPr>
            <w:r>
              <w:rPr>
                <w:sz w:val="18"/>
              </w:rPr>
              <w:t>Division of Water</w:t>
            </w:r>
          </w:p>
        </w:tc>
        <w:tc>
          <w:tcPr>
            <w:tcW w:w="3332" w:type="dxa"/>
            <w:tcBorders>
              <w:top w:val="single" w:sz="6" w:space="0" w:color="000000"/>
              <w:left w:val="single" w:sz="6" w:space="0" w:color="000000"/>
              <w:bottom w:val="single" w:sz="6" w:space="0" w:color="000000"/>
              <w:right w:val="thinThickMediumGap" w:sz="9" w:space="0" w:color="000000"/>
            </w:tcBorders>
          </w:tcPr>
          <w:p w14:paraId="79E62CE3" w14:textId="77777777" w:rsidR="00F11515" w:rsidRDefault="00F11515" w:rsidP="00CC0B2D">
            <w:pPr>
              <w:pStyle w:val="TableParagraph"/>
              <w:spacing w:before="116"/>
              <w:ind w:left="121"/>
              <w:jc w:val="center"/>
              <w:rPr>
                <w:sz w:val="18"/>
              </w:rPr>
            </w:pPr>
            <w:r>
              <w:rPr>
                <w:sz w:val="18"/>
              </w:rPr>
              <w:t>(907) 451-2140</w:t>
            </w:r>
          </w:p>
          <w:p w14:paraId="0E54E805" w14:textId="77777777" w:rsidR="00F11515" w:rsidRDefault="00CC0B2D" w:rsidP="00CC0B2D">
            <w:pPr>
              <w:pStyle w:val="TableParagraph"/>
              <w:spacing w:before="1"/>
              <w:ind w:left="121"/>
              <w:jc w:val="center"/>
              <w:rPr>
                <w:sz w:val="20"/>
              </w:rPr>
            </w:pPr>
            <w:hyperlink r:id="rId21">
              <w:r w:rsidR="00F11515">
                <w:rPr>
                  <w:color w:val="0000FF"/>
                  <w:sz w:val="18"/>
                  <w:u w:val="single" w:color="0000FF"/>
                </w:rPr>
                <w:t>c</w:t>
              </w:r>
              <w:r w:rsidR="00F11515">
                <w:rPr>
                  <w:color w:val="0000FF"/>
                  <w:sz w:val="20"/>
                  <w:u w:val="single" w:color="0000FF"/>
                </w:rPr>
                <w:t>handra.mcgee@alaska.gov</w:t>
              </w:r>
            </w:hyperlink>
          </w:p>
        </w:tc>
      </w:tr>
      <w:tr w:rsidR="00F11515" w14:paraId="128AE04F" w14:textId="77777777" w:rsidTr="00343D60">
        <w:trPr>
          <w:trHeight w:val="713"/>
        </w:trPr>
        <w:tc>
          <w:tcPr>
            <w:tcW w:w="1350" w:type="dxa"/>
            <w:tcBorders>
              <w:top w:val="single" w:sz="6" w:space="0" w:color="000000"/>
              <w:bottom w:val="single" w:sz="6" w:space="0" w:color="000000"/>
              <w:right w:val="single" w:sz="6" w:space="0" w:color="000000"/>
            </w:tcBorders>
          </w:tcPr>
          <w:p w14:paraId="762CFBD9" w14:textId="77777777" w:rsidR="00F11515" w:rsidRDefault="00F11515" w:rsidP="00060E62">
            <w:pPr>
              <w:pStyle w:val="TableParagraph"/>
              <w:spacing w:before="175"/>
              <w:ind w:left="97" w:right="316"/>
              <w:jc w:val="center"/>
              <w:rPr>
                <w:sz w:val="18"/>
              </w:rPr>
            </w:pPr>
            <w:r>
              <w:rPr>
                <w:sz w:val="18"/>
              </w:rPr>
              <w:t>Mitch Michaud</w:t>
            </w:r>
          </w:p>
        </w:tc>
        <w:tc>
          <w:tcPr>
            <w:tcW w:w="1530" w:type="dxa"/>
            <w:tcBorders>
              <w:top w:val="single" w:sz="6" w:space="0" w:color="000000"/>
              <w:left w:val="single" w:sz="6" w:space="0" w:color="000000"/>
              <w:bottom w:val="single" w:sz="6" w:space="0" w:color="000000"/>
              <w:right w:val="single" w:sz="6" w:space="0" w:color="000000"/>
            </w:tcBorders>
          </w:tcPr>
          <w:p w14:paraId="36C69803" w14:textId="77777777" w:rsidR="00F11515" w:rsidRDefault="00060E62" w:rsidP="00060E62">
            <w:pPr>
              <w:pStyle w:val="TableParagraph"/>
              <w:spacing w:before="175"/>
              <w:ind w:left="122" w:right="659"/>
              <w:jc w:val="center"/>
              <w:rPr>
                <w:sz w:val="18"/>
              </w:rPr>
            </w:pPr>
            <w:r>
              <w:rPr>
                <w:sz w:val="18"/>
              </w:rPr>
              <w:t xml:space="preserve">Interim </w:t>
            </w:r>
            <w:proofErr w:type="spellStart"/>
            <w:r>
              <w:rPr>
                <w:sz w:val="18"/>
              </w:rPr>
              <w:t>Executive</w:t>
            </w:r>
            <w:r w:rsidR="00F11515">
              <w:rPr>
                <w:sz w:val="18"/>
              </w:rPr>
              <w:t>Director</w:t>
            </w:r>
            <w:proofErr w:type="spellEnd"/>
          </w:p>
        </w:tc>
        <w:tc>
          <w:tcPr>
            <w:tcW w:w="1350" w:type="dxa"/>
            <w:tcBorders>
              <w:top w:val="single" w:sz="6" w:space="0" w:color="000000"/>
              <w:left w:val="single" w:sz="6" w:space="0" w:color="000000"/>
              <w:bottom w:val="single" w:sz="6" w:space="0" w:color="000000"/>
              <w:right w:val="single" w:sz="6" w:space="0" w:color="000000"/>
            </w:tcBorders>
          </w:tcPr>
          <w:p w14:paraId="7BC27F61" w14:textId="77777777" w:rsidR="00F11515" w:rsidRDefault="00F11515" w:rsidP="00CC0B2D">
            <w:pPr>
              <w:pStyle w:val="TableParagraph"/>
              <w:spacing w:before="2"/>
              <w:rPr>
                <w:sz w:val="24"/>
              </w:rPr>
            </w:pPr>
          </w:p>
          <w:p w14:paraId="6F9DB9B3" w14:textId="77777777" w:rsidR="00F11515" w:rsidRDefault="00F11515" w:rsidP="00CC0B2D">
            <w:pPr>
              <w:pStyle w:val="TableParagraph"/>
              <w:ind w:left="122"/>
              <w:rPr>
                <w:sz w:val="18"/>
              </w:rPr>
            </w:pPr>
            <w:r>
              <w:rPr>
                <w:sz w:val="18"/>
              </w:rPr>
              <w:t>KWF</w:t>
            </w:r>
          </w:p>
        </w:tc>
        <w:tc>
          <w:tcPr>
            <w:tcW w:w="1620" w:type="dxa"/>
            <w:tcBorders>
              <w:top w:val="single" w:sz="6" w:space="0" w:color="000000"/>
              <w:left w:val="single" w:sz="6" w:space="0" w:color="000000"/>
              <w:bottom w:val="single" w:sz="6" w:space="0" w:color="000000"/>
              <w:right w:val="single" w:sz="6" w:space="0" w:color="000000"/>
            </w:tcBorders>
          </w:tcPr>
          <w:p w14:paraId="10EA05D6" w14:textId="77777777" w:rsidR="00F11515" w:rsidRDefault="00F11515" w:rsidP="00CC0B2D">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7CEE9551" w14:textId="77777777" w:rsidR="00F11515" w:rsidRDefault="00F11515" w:rsidP="00CC0B2D">
            <w:pPr>
              <w:pStyle w:val="TableParagraph"/>
              <w:spacing w:before="114"/>
              <w:ind w:left="121"/>
              <w:jc w:val="center"/>
              <w:rPr>
                <w:sz w:val="18"/>
              </w:rPr>
            </w:pPr>
            <w:r>
              <w:rPr>
                <w:sz w:val="18"/>
              </w:rPr>
              <w:t>(907) 260-5449 ext. 1206</w:t>
            </w:r>
          </w:p>
          <w:p w14:paraId="67E33591" w14:textId="77777777" w:rsidR="00F11515" w:rsidRDefault="00CC0B2D" w:rsidP="00CC0B2D">
            <w:pPr>
              <w:pStyle w:val="TableParagraph"/>
              <w:spacing w:before="121"/>
              <w:ind w:left="121"/>
              <w:jc w:val="center"/>
              <w:rPr>
                <w:sz w:val="18"/>
              </w:rPr>
            </w:pPr>
            <w:hyperlink r:id="rId22" w:history="1">
              <w:r w:rsidR="00471EAA" w:rsidRPr="005C5B2C">
                <w:rPr>
                  <w:rStyle w:val="Hyperlink"/>
                  <w:sz w:val="18"/>
                </w:rPr>
                <w:t>executivedirector@kenaiwatershed.org</w:t>
              </w:r>
            </w:hyperlink>
          </w:p>
        </w:tc>
      </w:tr>
      <w:tr w:rsidR="00F11515" w14:paraId="0512BABF" w14:textId="77777777" w:rsidTr="00461CAC">
        <w:trPr>
          <w:trHeight w:val="615"/>
        </w:trPr>
        <w:tc>
          <w:tcPr>
            <w:tcW w:w="1350" w:type="dxa"/>
            <w:tcBorders>
              <w:top w:val="single" w:sz="6" w:space="0" w:color="000000"/>
              <w:bottom w:val="single" w:sz="6" w:space="0" w:color="000000"/>
              <w:right w:val="single" w:sz="6" w:space="0" w:color="000000"/>
            </w:tcBorders>
          </w:tcPr>
          <w:p w14:paraId="74CBE800" w14:textId="77777777" w:rsidR="00F11515" w:rsidRDefault="00F11515" w:rsidP="00060E62">
            <w:pPr>
              <w:pStyle w:val="TableParagraph"/>
              <w:spacing w:before="3"/>
              <w:jc w:val="center"/>
              <w:rPr>
                <w:sz w:val="24"/>
              </w:rPr>
            </w:pPr>
          </w:p>
          <w:p w14:paraId="4D9035C5" w14:textId="77777777" w:rsidR="00F11515" w:rsidRDefault="00F11515" w:rsidP="00060E62">
            <w:pPr>
              <w:pStyle w:val="TableParagraph"/>
              <w:ind w:left="97"/>
              <w:jc w:val="center"/>
              <w:rPr>
                <w:sz w:val="18"/>
              </w:rPr>
            </w:pPr>
            <w:r>
              <w:rPr>
                <w:sz w:val="18"/>
              </w:rPr>
              <w:t xml:space="preserve">Sue </w:t>
            </w:r>
            <w:proofErr w:type="spellStart"/>
            <w:r>
              <w:rPr>
                <w:sz w:val="18"/>
              </w:rPr>
              <w:t>Mauger</w:t>
            </w:r>
            <w:proofErr w:type="spellEnd"/>
          </w:p>
        </w:tc>
        <w:tc>
          <w:tcPr>
            <w:tcW w:w="1530" w:type="dxa"/>
            <w:tcBorders>
              <w:top w:val="single" w:sz="6" w:space="0" w:color="000000"/>
              <w:left w:val="single" w:sz="6" w:space="0" w:color="000000"/>
              <w:bottom w:val="single" w:sz="6" w:space="0" w:color="000000"/>
              <w:right w:val="single" w:sz="6" w:space="0" w:color="000000"/>
            </w:tcBorders>
          </w:tcPr>
          <w:p w14:paraId="306BA474" w14:textId="77777777" w:rsidR="00F11515" w:rsidRDefault="00F11515" w:rsidP="00060E62">
            <w:pPr>
              <w:pStyle w:val="TableParagraph"/>
              <w:spacing w:before="3"/>
              <w:jc w:val="center"/>
              <w:rPr>
                <w:sz w:val="24"/>
              </w:rPr>
            </w:pPr>
          </w:p>
          <w:p w14:paraId="2C90C079" w14:textId="77777777" w:rsidR="00F11515" w:rsidRDefault="00F11515" w:rsidP="00060E62">
            <w:pPr>
              <w:pStyle w:val="TableParagraph"/>
              <w:ind w:left="122"/>
              <w:jc w:val="center"/>
              <w:rPr>
                <w:sz w:val="18"/>
              </w:rPr>
            </w:pPr>
            <w:r>
              <w:rPr>
                <w:sz w:val="18"/>
              </w:rPr>
              <w:t>Science Director</w:t>
            </w:r>
          </w:p>
        </w:tc>
        <w:tc>
          <w:tcPr>
            <w:tcW w:w="1350" w:type="dxa"/>
            <w:tcBorders>
              <w:top w:val="single" w:sz="6" w:space="0" w:color="000000"/>
              <w:left w:val="single" w:sz="6" w:space="0" w:color="000000"/>
              <w:bottom w:val="single" w:sz="6" w:space="0" w:color="000000"/>
              <w:right w:val="single" w:sz="6" w:space="0" w:color="000000"/>
            </w:tcBorders>
          </w:tcPr>
          <w:p w14:paraId="48349CA0" w14:textId="77777777" w:rsidR="00F11515" w:rsidRDefault="00F11515" w:rsidP="00CC0B2D">
            <w:pPr>
              <w:pStyle w:val="TableParagraph"/>
              <w:spacing w:before="176"/>
              <w:ind w:left="122" w:right="366"/>
              <w:rPr>
                <w:sz w:val="18"/>
              </w:rPr>
            </w:pPr>
            <w:r>
              <w:rPr>
                <w:sz w:val="18"/>
              </w:rPr>
              <w:t>Cook Inlet Keeper</w:t>
            </w:r>
          </w:p>
        </w:tc>
        <w:tc>
          <w:tcPr>
            <w:tcW w:w="1620" w:type="dxa"/>
            <w:tcBorders>
              <w:top w:val="single" w:sz="6" w:space="0" w:color="000000"/>
              <w:left w:val="single" w:sz="6" w:space="0" w:color="000000"/>
              <w:bottom w:val="single" w:sz="6" w:space="0" w:color="000000"/>
              <w:right w:val="single" w:sz="6" w:space="0" w:color="000000"/>
            </w:tcBorders>
          </w:tcPr>
          <w:p w14:paraId="25698895" w14:textId="77777777" w:rsidR="00F11515" w:rsidRDefault="00F11515" w:rsidP="00CC0B2D">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5CA98987" w14:textId="77777777" w:rsidR="00F11515" w:rsidRDefault="00F11515" w:rsidP="00CC0B2D">
            <w:pPr>
              <w:pStyle w:val="TableParagraph"/>
              <w:spacing w:before="116"/>
              <w:ind w:left="121"/>
              <w:jc w:val="center"/>
              <w:rPr>
                <w:sz w:val="18"/>
              </w:rPr>
            </w:pPr>
            <w:r>
              <w:rPr>
                <w:sz w:val="18"/>
              </w:rPr>
              <w:t>(907) 235-4068 ext. 24</w:t>
            </w:r>
          </w:p>
          <w:p w14:paraId="6F0DF23B" w14:textId="77777777" w:rsidR="00F11515" w:rsidRDefault="00CC0B2D" w:rsidP="00CC0B2D">
            <w:pPr>
              <w:pStyle w:val="TableParagraph"/>
              <w:spacing w:before="119"/>
              <w:ind w:left="121"/>
              <w:jc w:val="center"/>
              <w:rPr>
                <w:sz w:val="18"/>
              </w:rPr>
            </w:pPr>
            <w:hyperlink r:id="rId23">
              <w:r w:rsidR="00F11515">
                <w:rPr>
                  <w:color w:val="0000FF"/>
                  <w:sz w:val="18"/>
                  <w:u w:val="single" w:color="0000FF"/>
                </w:rPr>
                <w:t>sue@cookinletkeeper.org</w:t>
              </w:r>
            </w:hyperlink>
          </w:p>
        </w:tc>
      </w:tr>
      <w:tr w:rsidR="00F11515" w14:paraId="1B90D261" w14:textId="77777777" w:rsidTr="00461CAC">
        <w:trPr>
          <w:trHeight w:val="957"/>
        </w:trPr>
        <w:tc>
          <w:tcPr>
            <w:tcW w:w="1350" w:type="dxa"/>
            <w:tcBorders>
              <w:top w:val="single" w:sz="6" w:space="0" w:color="000000"/>
              <w:bottom w:val="single" w:sz="6" w:space="0" w:color="000000"/>
              <w:right w:val="single" w:sz="6" w:space="0" w:color="000000"/>
            </w:tcBorders>
          </w:tcPr>
          <w:p w14:paraId="3A92E7DC" w14:textId="77777777" w:rsidR="00F11515" w:rsidRDefault="00F11515" w:rsidP="00060E62">
            <w:pPr>
              <w:pStyle w:val="TableParagraph"/>
              <w:spacing w:before="11"/>
              <w:rPr>
                <w:sz w:val="25"/>
              </w:rPr>
            </w:pPr>
          </w:p>
          <w:p w14:paraId="30D5BEC9" w14:textId="77777777" w:rsidR="00F11515" w:rsidRDefault="00471EAA" w:rsidP="00060E62">
            <w:pPr>
              <w:pStyle w:val="TableParagraph"/>
              <w:ind w:left="97"/>
              <w:jc w:val="center"/>
              <w:rPr>
                <w:sz w:val="18"/>
              </w:rPr>
            </w:pPr>
            <w:r>
              <w:rPr>
                <w:sz w:val="18"/>
              </w:rPr>
              <w:t>Justin Nelson</w:t>
            </w:r>
          </w:p>
        </w:tc>
        <w:tc>
          <w:tcPr>
            <w:tcW w:w="1530" w:type="dxa"/>
            <w:tcBorders>
              <w:top w:val="single" w:sz="6" w:space="0" w:color="000000"/>
              <w:left w:val="single" w:sz="6" w:space="0" w:color="000000"/>
              <w:bottom w:val="single" w:sz="6" w:space="0" w:color="000000"/>
              <w:right w:val="single" w:sz="6" w:space="0" w:color="000000"/>
            </w:tcBorders>
          </w:tcPr>
          <w:p w14:paraId="1304F306" w14:textId="77777777" w:rsidR="00F11515" w:rsidRDefault="00F11515" w:rsidP="00060E62">
            <w:pPr>
              <w:pStyle w:val="TableParagraph"/>
              <w:jc w:val="center"/>
              <w:rPr>
                <w:sz w:val="20"/>
              </w:rPr>
            </w:pPr>
          </w:p>
          <w:p w14:paraId="3FEBE407" w14:textId="77777777" w:rsidR="00F11515" w:rsidRDefault="00F11515" w:rsidP="00060E62">
            <w:pPr>
              <w:pStyle w:val="TableParagraph"/>
              <w:jc w:val="center"/>
              <w:rPr>
                <w:sz w:val="17"/>
              </w:rPr>
            </w:pPr>
          </w:p>
          <w:p w14:paraId="5797B8E2" w14:textId="77777777" w:rsidR="00F11515" w:rsidRDefault="00F11515" w:rsidP="00060E62">
            <w:pPr>
              <w:pStyle w:val="TableParagraph"/>
              <w:ind w:left="122" w:right="354"/>
              <w:jc w:val="center"/>
              <w:rPr>
                <w:sz w:val="18"/>
              </w:rPr>
            </w:pPr>
            <w:r>
              <w:rPr>
                <w:sz w:val="18"/>
              </w:rPr>
              <w:t>Client Service Manager</w:t>
            </w:r>
          </w:p>
        </w:tc>
        <w:tc>
          <w:tcPr>
            <w:tcW w:w="1350" w:type="dxa"/>
            <w:tcBorders>
              <w:top w:val="single" w:sz="6" w:space="0" w:color="000000"/>
              <w:left w:val="single" w:sz="6" w:space="0" w:color="000000"/>
              <w:bottom w:val="single" w:sz="6" w:space="0" w:color="000000"/>
              <w:right w:val="single" w:sz="6" w:space="0" w:color="000000"/>
            </w:tcBorders>
          </w:tcPr>
          <w:p w14:paraId="729C95DB" w14:textId="77777777" w:rsidR="00F11515" w:rsidRDefault="00F11515" w:rsidP="00CC0B2D">
            <w:pPr>
              <w:pStyle w:val="TableParagraph"/>
              <w:spacing w:before="115"/>
              <w:ind w:left="122"/>
              <w:rPr>
                <w:sz w:val="18"/>
              </w:rPr>
            </w:pPr>
            <w:r>
              <w:rPr>
                <w:sz w:val="18"/>
              </w:rPr>
              <w:t>SGS</w:t>
            </w:r>
          </w:p>
          <w:p w14:paraId="7C2DF801" w14:textId="77777777" w:rsidR="00F11515" w:rsidRDefault="00F11515" w:rsidP="00CC0B2D">
            <w:pPr>
              <w:pStyle w:val="TableParagraph"/>
              <w:ind w:left="122" w:right="78"/>
              <w:rPr>
                <w:sz w:val="18"/>
              </w:rPr>
            </w:pPr>
            <w:r>
              <w:rPr>
                <w:sz w:val="18"/>
              </w:rPr>
              <w:t>Environmental Laboratory Services (SGS)</w:t>
            </w:r>
          </w:p>
        </w:tc>
        <w:tc>
          <w:tcPr>
            <w:tcW w:w="1620" w:type="dxa"/>
            <w:tcBorders>
              <w:top w:val="single" w:sz="6" w:space="0" w:color="000000"/>
              <w:left w:val="single" w:sz="6" w:space="0" w:color="000000"/>
              <w:bottom w:val="single" w:sz="6" w:space="0" w:color="000000"/>
              <w:right w:val="single" w:sz="6" w:space="0" w:color="000000"/>
            </w:tcBorders>
          </w:tcPr>
          <w:p w14:paraId="0A902B8A" w14:textId="77777777" w:rsidR="00F11515" w:rsidRDefault="00F11515" w:rsidP="00CC0B2D">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57E2F345" w14:textId="77777777" w:rsidR="00F11515" w:rsidRDefault="00F11515" w:rsidP="00CC0B2D">
            <w:pPr>
              <w:pStyle w:val="TableParagraph"/>
              <w:spacing w:before="5"/>
              <w:jc w:val="center"/>
              <w:rPr>
                <w:sz w:val="25"/>
              </w:rPr>
            </w:pPr>
          </w:p>
          <w:p w14:paraId="389B895D" w14:textId="77777777" w:rsidR="00F11515" w:rsidRDefault="00F11515" w:rsidP="00CC0B2D">
            <w:pPr>
              <w:pStyle w:val="TableParagraph"/>
              <w:ind w:left="121"/>
              <w:jc w:val="center"/>
              <w:rPr>
                <w:sz w:val="18"/>
              </w:rPr>
            </w:pPr>
            <w:r>
              <w:rPr>
                <w:sz w:val="18"/>
              </w:rPr>
              <w:t>(800) 873-8707</w:t>
            </w:r>
          </w:p>
          <w:p w14:paraId="41F192D2" w14:textId="77777777" w:rsidR="00F11515" w:rsidRDefault="00F11515" w:rsidP="00CC0B2D">
            <w:pPr>
              <w:pStyle w:val="TableParagraph"/>
              <w:jc w:val="center"/>
              <w:rPr>
                <w:sz w:val="18"/>
              </w:rPr>
            </w:pPr>
          </w:p>
          <w:p w14:paraId="6B9A5A8D" w14:textId="77777777" w:rsidR="00F11515" w:rsidRDefault="00CC0B2D" w:rsidP="00CC0B2D">
            <w:pPr>
              <w:pStyle w:val="TableParagraph"/>
              <w:ind w:left="121"/>
              <w:jc w:val="center"/>
              <w:rPr>
                <w:sz w:val="18"/>
              </w:rPr>
            </w:pPr>
            <w:hyperlink r:id="rId24" w:history="1">
              <w:r w:rsidR="00471EAA" w:rsidRPr="005C5B2C">
                <w:rPr>
                  <w:rStyle w:val="Hyperlink"/>
                  <w:sz w:val="18"/>
                </w:rPr>
                <w:t>justin.nelson@sgs.com</w:t>
              </w:r>
            </w:hyperlink>
            <w:r w:rsidR="00471EAA">
              <w:rPr>
                <w:sz w:val="18"/>
              </w:rPr>
              <w:t xml:space="preserve"> </w:t>
            </w:r>
          </w:p>
        </w:tc>
      </w:tr>
      <w:tr w:rsidR="00F11515" w14:paraId="3025000B" w14:textId="77777777" w:rsidTr="00343D60">
        <w:trPr>
          <w:trHeight w:val="777"/>
        </w:trPr>
        <w:tc>
          <w:tcPr>
            <w:tcW w:w="1350" w:type="dxa"/>
            <w:tcBorders>
              <w:top w:val="single" w:sz="6" w:space="0" w:color="000000"/>
              <w:bottom w:val="single" w:sz="6" w:space="0" w:color="000000"/>
              <w:right w:val="single" w:sz="6" w:space="0" w:color="000000"/>
            </w:tcBorders>
          </w:tcPr>
          <w:p w14:paraId="1DE39028" w14:textId="77777777" w:rsidR="00060E62" w:rsidRDefault="00060E62" w:rsidP="00060E62">
            <w:pPr>
              <w:pStyle w:val="TableParagraph"/>
              <w:jc w:val="center"/>
              <w:rPr>
                <w:sz w:val="20"/>
              </w:rPr>
            </w:pPr>
          </w:p>
          <w:p w14:paraId="3E1E1BDC" w14:textId="77777777" w:rsidR="00F11515" w:rsidRDefault="00F11515" w:rsidP="00060E62">
            <w:pPr>
              <w:pStyle w:val="TableParagraph"/>
              <w:jc w:val="center"/>
              <w:rPr>
                <w:sz w:val="20"/>
              </w:rPr>
            </w:pPr>
            <w:r>
              <w:rPr>
                <w:sz w:val="20"/>
              </w:rPr>
              <w:t>Moses Jordan</w:t>
            </w:r>
          </w:p>
        </w:tc>
        <w:tc>
          <w:tcPr>
            <w:tcW w:w="1530" w:type="dxa"/>
            <w:tcBorders>
              <w:top w:val="single" w:sz="6" w:space="0" w:color="000000"/>
              <w:left w:val="single" w:sz="6" w:space="0" w:color="000000"/>
              <w:bottom w:val="single" w:sz="6" w:space="0" w:color="000000"/>
              <w:right w:val="single" w:sz="6" w:space="0" w:color="000000"/>
            </w:tcBorders>
          </w:tcPr>
          <w:p w14:paraId="241F8BC8" w14:textId="77777777" w:rsidR="00F11515" w:rsidRDefault="00F11515" w:rsidP="00060E62">
            <w:pPr>
              <w:pStyle w:val="TableParagraph"/>
              <w:jc w:val="center"/>
              <w:rPr>
                <w:sz w:val="20"/>
              </w:rPr>
            </w:pPr>
            <w:r>
              <w:rPr>
                <w:sz w:val="20"/>
              </w:rPr>
              <w:t>Environmental Program Manager</w:t>
            </w:r>
          </w:p>
        </w:tc>
        <w:tc>
          <w:tcPr>
            <w:tcW w:w="1350" w:type="dxa"/>
            <w:tcBorders>
              <w:top w:val="single" w:sz="6" w:space="0" w:color="000000"/>
              <w:left w:val="single" w:sz="6" w:space="0" w:color="000000"/>
              <w:bottom w:val="single" w:sz="6" w:space="0" w:color="000000"/>
              <w:right w:val="single" w:sz="6" w:space="0" w:color="000000"/>
            </w:tcBorders>
          </w:tcPr>
          <w:p w14:paraId="69424EB9" w14:textId="77777777" w:rsidR="00F11515" w:rsidRDefault="00F11515" w:rsidP="00CC0B2D">
            <w:pPr>
              <w:pStyle w:val="TableParagraph"/>
              <w:spacing w:before="115"/>
              <w:ind w:left="122"/>
              <w:rPr>
                <w:sz w:val="18"/>
              </w:rPr>
            </w:pPr>
            <w:proofErr w:type="spellStart"/>
            <w:r>
              <w:rPr>
                <w:sz w:val="18"/>
              </w:rPr>
              <w:t>Kenaitze</w:t>
            </w:r>
            <w:proofErr w:type="spellEnd"/>
            <w:r>
              <w:rPr>
                <w:sz w:val="18"/>
              </w:rPr>
              <w:t xml:space="preserve"> </w:t>
            </w:r>
          </w:p>
          <w:p w14:paraId="2FD2EB98" w14:textId="77777777" w:rsidR="00F11515" w:rsidRDefault="00F11515" w:rsidP="00CC0B2D">
            <w:pPr>
              <w:pStyle w:val="TableParagraph"/>
              <w:spacing w:before="115"/>
              <w:ind w:left="122"/>
              <w:rPr>
                <w:sz w:val="18"/>
              </w:rPr>
            </w:pPr>
            <w:r>
              <w:rPr>
                <w:sz w:val="18"/>
              </w:rPr>
              <w:t>Indian Tribe</w:t>
            </w:r>
          </w:p>
        </w:tc>
        <w:tc>
          <w:tcPr>
            <w:tcW w:w="1620" w:type="dxa"/>
            <w:tcBorders>
              <w:top w:val="single" w:sz="6" w:space="0" w:color="000000"/>
              <w:left w:val="single" w:sz="6" w:space="0" w:color="000000"/>
              <w:bottom w:val="single" w:sz="6" w:space="0" w:color="000000"/>
              <w:right w:val="single" w:sz="6" w:space="0" w:color="000000"/>
            </w:tcBorders>
          </w:tcPr>
          <w:p w14:paraId="49A4FEA2" w14:textId="77777777" w:rsidR="00F11515" w:rsidRDefault="00F11515" w:rsidP="00CC0B2D">
            <w:pPr>
              <w:pStyle w:val="TableParagraph"/>
              <w:rPr>
                <w:sz w:val="20"/>
              </w:rPr>
            </w:pPr>
          </w:p>
        </w:tc>
        <w:tc>
          <w:tcPr>
            <w:tcW w:w="3332" w:type="dxa"/>
            <w:tcBorders>
              <w:top w:val="single" w:sz="6" w:space="0" w:color="000000"/>
              <w:left w:val="single" w:sz="6" w:space="0" w:color="000000"/>
              <w:bottom w:val="single" w:sz="6" w:space="0" w:color="000000"/>
              <w:right w:val="thinThickMediumGap" w:sz="9" w:space="0" w:color="000000"/>
            </w:tcBorders>
          </w:tcPr>
          <w:p w14:paraId="59C97394" w14:textId="77777777" w:rsidR="00F11515" w:rsidRDefault="00F11515" w:rsidP="00CC0B2D">
            <w:pPr>
              <w:pStyle w:val="TableParagraph"/>
              <w:spacing w:before="116"/>
              <w:ind w:left="121"/>
              <w:jc w:val="center"/>
              <w:rPr>
                <w:sz w:val="18"/>
              </w:rPr>
            </w:pPr>
            <w:r>
              <w:rPr>
                <w:sz w:val="18"/>
              </w:rPr>
              <w:t>(907) 545-1444</w:t>
            </w:r>
          </w:p>
          <w:p w14:paraId="2063CFBB" w14:textId="77777777" w:rsidR="00F11515" w:rsidRDefault="00F11515" w:rsidP="00CC0B2D">
            <w:pPr>
              <w:pStyle w:val="TableParagraph"/>
              <w:spacing w:before="5"/>
              <w:jc w:val="center"/>
              <w:rPr>
                <w:sz w:val="25"/>
              </w:rPr>
            </w:pPr>
            <w:r>
              <w:rPr>
                <w:color w:val="0000FF"/>
                <w:sz w:val="18"/>
                <w:u w:val="single" w:color="0000FF"/>
              </w:rPr>
              <w:t>mjordan@kenaitze.org</w:t>
            </w:r>
          </w:p>
        </w:tc>
      </w:tr>
      <w:tr w:rsidR="00F11515" w14:paraId="0976F2F3" w14:textId="77777777" w:rsidTr="00461CAC">
        <w:trPr>
          <w:trHeight w:val="552"/>
        </w:trPr>
        <w:tc>
          <w:tcPr>
            <w:tcW w:w="1350" w:type="dxa"/>
            <w:tcBorders>
              <w:top w:val="single" w:sz="6" w:space="0" w:color="000000"/>
              <w:bottom w:val="single" w:sz="6" w:space="0" w:color="000000"/>
              <w:right w:val="single" w:sz="6" w:space="0" w:color="000000"/>
            </w:tcBorders>
          </w:tcPr>
          <w:p w14:paraId="167F67F0" w14:textId="77777777" w:rsidR="00F11515" w:rsidRDefault="00F11515" w:rsidP="00060E62">
            <w:pPr>
              <w:pStyle w:val="TableParagraph"/>
              <w:jc w:val="center"/>
              <w:rPr>
                <w:sz w:val="20"/>
              </w:rPr>
            </w:pPr>
            <w:r>
              <w:rPr>
                <w:sz w:val="20"/>
              </w:rPr>
              <w:t>Yvonne Weber</w:t>
            </w:r>
          </w:p>
        </w:tc>
        <w:tc>
          <w:tcPr>
            <w:tcW w:w="1530" w:type="dxa"/>
            <w:tcBorders>
              <w:top w:val="single" w:sz="6" w:space="0" w:color="000000"/>
              <w:left w:val="single" w:sz="6" w:space="0" w:color="000000"/>
              <w:bottom w:val="single" w:sz="6" w:space="0" w:color="000000"/>
              <w:right w:val="single" w:sz="6" w:space="0" w:color="000000"/>
            </w:tcBorders>
          </w:tcPr>
          <w:p w14:paraId="30C30FAC" w14:textId="77777777" w:rsidR="00F11515" w:rsidRDefault="00F11515" w:rsidP="00060E62">
            <w:pPr>
              <w:pStyle w:val="TableParagraph"/>
              <w:jc w:val="center"/>
              <w:rPr>
                <w:sz w:val="20"/>
              </w:rPr>
            </w:pPr>
            <w:r>
              <w:rPr>
                <w:sz w:val="20"/>
              </w:rPr>
              <w:t>Environmental Director</w:t>
            </w:r>
          </w:p>
        </w:tc>
        <w:tc>
          <w:tcPr>
            <w:tcW w:w="1350" w:type="dxa"/>
            <w:tcBorders>
              <w:top w:val="single" w:sz="6" w:space="0" w:color="000000"/>
              <w:left w:val="single" w:sz="6" w:space="0" w:color="000000"/>
              <w:bottom w:val="single" w:sz="6" w:space="0" w:color="000000"/>
              <w:right w:val="single" w:sz="6" w:space="0" w:color="000000"/>
            </w:tcBorders>
          </w:tcPr>
          <w:p w14:paraId="463CF6C7" w14:textId="77777777" w:rsidR="00F11515" w:rsidRDefault="00F11515" w:rsidP="00F11515">
            <w:pPr>
              <w:pStyle w:val="TableParagraph"/>
              <w:spacing w:before="115"/>
              <w:ind w:left="122"/>
              <w:rPr>
                <w:sz w:val="18"/>
              </w:rPr>
            </w:pPr>
            <w:proofErr w:type="spellStart"/>
            <w:r>
              <w:rPr>
                <w:sz w:val="18"/>
              </w:rPr>
              <w:t>Salamatof</w:t>
            </w:r>
            <w:proofErr w:type="spellEnd"/>
            <w:r>
              <w:rPr>
                <w:sz w:val="18"/>
              </w:rPr>
              <w:t xml:space="preserve"> Tribe</w:t>
            </w:r>
          </w:p>
        </w:tc>
        <w:tc>
          <w:tcPr>
            <w:tcW w:w="1620" w:type="dxa"/>
            <w:tcBorders>
              <w:top w:val="single" w:sz="6" w:space="0" w:color="000000"/>
              <w:left w:val="single" w:sz="6" w:space="0" w:color="000000"/>
              <w:bottom w:val="single" w:sz="6" w:space="0" w:color="000000"/>
              <w:right w:val="single" w:sz="6" w:space="0" w:color="000000"/>
            </w:tcBorders>
          </w:tcPr>
          <w:p w14:paraId="2BD3FA19" w14:textId="77777777" w:rsidR="00F11515" w:rsidRPr="009F72AC" w:rsidRDefault="00F11515" w:rsidP="00CC0B2D">
            <w:pPr>
              <w:pStyle w:val="TableParagraph"/>
              <w:jc w:val="center"/>
              <w:rPr>
                <w:sz w:val="18"/>
                <w:szCs w:val="18"/>
              </w:rPr>
            </w:pPr>
          </w:p>
        </w:tc>
        <w:tc>
          <w:tcPr>
            <w:tcW w:w="3332" w:type="dxa"/>
            <w:tcBorders>
              <w:top w:val="single" w:sz="6" w:space="0" w:color="000000"/>
              <w:left w:val="single" w:sz="6" w:space="0" w:color="000000"/>
              <w:bottom w:val="single" w:sz="6" w:space="0" w:color="000000"/>
              <w:right w:val="thinThickMediumGap" w:sz="9" w:space="0" w:color="000000"/>
            </w:tcBorders>
          </w:tcPr>
          <w:p w14:paraId="7E2E67B2" w14:textId="77777777" w:rsidR="00F11515" w:rsidRDefault="00F11515" w:rsidP="00CC0B2D">
            <w:pPr>
              <w:pStyle w:val="TableParagraph"/>
              <w:spacing w:before="5"/>
              <w:jc w:val="center"/>
              <w:rPr>
                <w:sz w:val="18"/>
                <w:szCs w:val="18"/>
              </w:rPr>
            </w:pPr>
            <w:r w:rsidRPr="009F72AC">
              <w:rPr>
                <w:sz w:val="18"/>
                <w:szCs w:val="18"/>
              </w:rPr>
              <w:t>(907)</w:t>
            </w:r>
            <w:r>
              <w:rPr>
                <w:sz w:val="18"/>
                <w:szCs w:val="18"/>
              </w:rPr>
              <w:t xml:space="preserve"> 570-1684</w:t>
            </w:r>
          </w:p>
          <w:p w14:paraId="554D16F7" w14:textId="77777777" w:rsidR="00F11515" w:rsidRPr="009F72AC" w:rsidRDefault="00CC0B2D" w:rsidP="00CC0B2D">
            <w:pPr>
              <w:pStyle w:val="TableParagraph"/>
              <w:spacing w:before="5"/>
              <w:jc w:val="center"/>
              <w:rPr>
                <w:sz w:val="18"/>
                <w:szCs w:val="18"/>
              </w:rPr>
            </w:pPr>
            <w:hyperlink r:id="rId25" w:history="1">
              <w:r w:rsidR="00F11515" w:rsidRPr="009F72AC">
                <w:rPr>
                  <w:rStyle w:val="Hyperlink"/>
                  <w:sz w:val="18"/>
                  <w:szCs w:val="18"/>
                </w:rPr>
                <w:t>ywebber@salamatof.com</w:t>
              </w:r>
            </w:hyperlink>
          </w:p>
        </w:tc>
      </w:tr>
    </w:tbl>
    <w:p w14:paraId="3353195D" w14:textId="77777777" w:rsidR="00F11515" w:rsidRDefault="00F11515" w:rsidP="00F11515">
      <w:pPr>
        <w:pStyle w:val="BodyText"/>
        <w:rPr>
          <w:sz w:val="26"/>
        </w:rPr>
      </w:pPr>
    </w:p>
    <w:p w14:paraId="1600CA65" w14:textId="5744F75D" w:rsidR="00F11515" w:rsidRDefault="00F11515" w:rsidP="00F11515">
      <w:pPr>
        <w:pStyle w:val="BodyText"/>
        <w:spacing w:before="227"/>
        <w:ind w:left="119" w:right="703"/>
      </w:pPr>
      <w:r>
        <w:tab/>
        <w:t>Copies of this Quality Assurance Project Plan will be made available</w:t>
      </w:r>
      <w:r w:rsidR="00116BE7">
        <w:t xml:space="preserve"> onli</w:t>
      </w:r>
      <w:r w:rsidR="00060E62">
        <w:t>ne</w:t>
      </w:r>
      <w:r>
        <w:t xml:space="preserve"> at </w:t>
      </w:r>
      <w:hyperlink r:id="rId26" w:history="1">
        <w:r w:rsidRPr="00060E62">
          <w:rPr>
            <w:rStyle w:val="Hyperlink"/>
          </w:rPr>
          <w:t>https://www.kenaiwatershed.org/science-in-action/research-information/water-quality</w:t>
        </w:r>
      </w:hyperlink>
      <w:r w:rsidRPr="00F11515">
        <w:t>/</w:t>
      </w:r>
      <w:r>
        <w:t>. Interested parties may request a digital copy from ADEC or KWF, or purchase a copy for the cost of production and shipping by writing the Kenai Watershed Forum, 44129 Sterling Highway, Soldotna, AK 99669, or calling (907) 260-5449.</w:t>
      </w:r>
    </w:p>
    <w:p w14:paraId="376154B7" w14:textId="77777777" w:rsidR="009A297F" w:rsidRDefault="009A297F" w:rsidP="00F11515">
      <w:pPr>
        <w:pStyle w:val="BodyText"/>
        <w:spacing w:before="227"/>
        <w:ind w:left="119" w:right="703"/>
      </w:pPr>
    </w:p>
    <w:p w14:paraId="2BFBCA05" w14:textId="77777777" w:rsidR="00B117EB" w:rsidRDefault="00B117EB" w:rsidP="00F11515">
      <w:pPr>
        <w:pStyle w:val="BodyText"/>
        <w:spacing w:before="227"/>
        <w:ind w:left="119" w:right="703"/>
      </w:pPr>
    </w:p>
    <w:p w14:paraId="7581FDFA" w14:textId="77777777" w:rsidR="009A297F" w:rsidRDefault="009A297F" w:rsidP="009A297F">
      <w:pPr>
        <w:pStyle w:val="Heading2"/>
      </w:pPr>
      <w:bookmarkStart w:id="18" w:name="_Toc112073502"/>
      <w:bookmarkStart w:id="19" w:name="_Toc116644745"/>
      <w:r>
        <w:t>A4. Project / Task Organization</w:t>
      </w:r>
      <w:bookmarkEnd w:id="18"/>
      <w:bookmarkEnd w:id="19"/>
    </w:p>
    <w:p w14:paraId="16F949B2" w14:textId="77777777" w:rsidR="009A297F" w:rsidRDefault="009A297F" w:rsidP="009A297F">
      <w:pPr>
        <w:pStyle w:val="Heading2"/>
      </w:pPr>
    </w:p>
    <w:p w14:paraId="748CFE76" w14:textId="77777777" w:rsidR="009A297F" w:rsidRDefault="009A297F" w:rsidP="009A297F">
      <w:pPr>
        <w:pStyle w:val="BodyText"/>
        <w:rPr>
          <w:b/>
          <w:sz w:val="20"/>
        </w:rPr>
      </w:pPr>
    </w:p>
    <w:p w14:paraId="600AFC09" w14:textId="77777777" w:rsidR="009A297F" w:rsidRDefault="009A297F" w:rsidP="009A297F">
      <w:pPr>
        <w:pStyle w:val="BodyText"/>
        <w:spacing w:before="3"/>
        <w:rPr>
          <w:b/>
          <w:sz w:val="17"/>
        </w:rPr>
      </w:pPr>
      <w:r>
        <w:rPr>
          <w:noProof/>
        </w:rPr>
        <mc:AlternateContent>
          <mc:Choice Requires="wps">
            <w:drawing>
              <wp:anchor distT="0" distB="0" distL="114300" distR="114300" simplePos="0" relativeHeight="251670528" behindDoc="0" locked="0" layoutInCell="1" allowOverlap="1" wp14:anchorId="1E01C52B" wp14:editId="44F5B81F">
                <wp:simplePos x="0" y="0"/>
                <wp:positionH relativeFrom="page">
                  <wp:posOffset>2905125</wp:posOffset>
                </wp:positionH>
                <wp:positionV relativeFrom="paragraph">
                  <wp:posOffset>956945</wp:posOffset>
                </wp:positionV>
                <wp:extent cx="0" cy="590550"/>
                <wp:effectExtent l="0" t="0" r="19050" b="19050"/>
                <wp:wrapNone/>
                <wp:docPr id="118"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905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E7E4A4" id="Line 57" o:spid="_x0000_s1026" style="position:absolute;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75pt,75.35pt" to="228.75pt,1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">
                <w10:wrap anchorx="page"/>
              </v:line>
            </w:pict>
          </mc:Fallback>
        </mc:AlternateContent>
      </w:r>
      <w:r>
        <w:rPr>
          <w:noProof/>
        </w:rPr>
        <mc:AlternateContent>
          <mc:Choice Requires="wps">
            <w:drawing>
              <wp:anchor distT="0" distB="0" distL="114300" distR="114300" simplePos="0" relativeHeight="251667456" behindDoc="0" locked="0" layoutInCell="1" allowOverlap="1" wp14:anchorId="21A54B44" wp14:editId="5D45268D">
                <wp:simplePos x="0" y="0"/>
                <wp:positionH relativeFrom="page">
                  <wp:posOffset>2904490</wp:posOffset>
                </wp:positionH>
                <wp:positionV relativeFrom="paragraph">
                  <wp:posOffset>2261235</wp:posOffset>
                </wp:positionV>
                <wp:extent cx="0" cy="499745"/>
                <wp:effectExtent l="0" t="0" r="19050" b="33655"/>
                <wp:wrapNone/>
                <wp:docPr id="10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9745"/>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79D154" id="Line 57"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28.7pt,178.05pt" to="228.7pt,2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">
                <w10:wrap anchorx="page"/>
              </v:line>
            </w:pict>
          </mc:Fallback>
        </mc:AlternateContent>
      </w:r>
      <w:r>
        <w:rPr>
          <w:noProof/>
        </w:rPr>
        <mc:AlternateContent>
          <mc:Choice Requires="wpg">
            <w:drawing>
              <wp:anchor distT="0" distB="0" distL="0" distR="0" simplePos="0" relativeHeight="251668480" behindDoc="1" locked="0" layoutInCell="1" allowOverlap="1" wp14:anchorId="40E4C790" wp14:editId="23C8BF13">
                <wp:simplePos x="0" y="0"/>
                <wp:positionH relativeFrom="page">
                  <wp:posOffset>1985645</wp:posOffset>
                </wp:positionH>
                <wp:positionV relativeFrom="paragraph">
                  <wp:posOffset>151765</wp:posOffset>
                </wp:positionV>
                <wp:extent cx="4119245" cy="2110740"/>
                <wp:effectExtent l="0" t="0" r="14605" b="22860"/>
                <wp:wrapTopAndBottom/>
                <wp:docPr id="104"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19245" cy="2110740"/>
                          <a:chOff x="3134" y="246"/>
                          <a:chExt cx="6487" cy="3324"/>
                        </a:xfrm>
                      </wpg:grpSpPr>
                      <wps:wsp>
                        <wps:cNvPr id="105" name="Line 63"/>
                        <wps:cNvCnPr>
                          <a:cxnSpLocks noChangeShapeType="1"/>
                          <a:endCxn id="106" idx="3"/>
                        </wps:cNvCnPr>
                        <wps:spPr bwMode="auto">
                          <a:xfrm flipH="1">
                            <a:off x="6022" y="1499"/>
                            <a:ext cx="2235" cy="1516"/>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06" name="Text Box 62"/>
                        <wps:cNvSpPr txBox="1">
                          <a:spLocks noChangeArrowheads="1"/>
                        </wps:cNvSpPr>
                        <wps:spPr bwMode="auto">
                          <a:xfrm>
                            <a:off x="3134" y="2460"/>
                            <a:ext cx="2888" cy="111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C0153CA" w14:textId="77777777" w:rsidR="00CC0B2D" w:rsidRDefault="00CC0B2D" w:rsidP="009A297F">
                              <w:pPr>
                                <w:spacing w:before="70"/>
                                <w:ind w:left="214" w:right="217"/>
                                <w:jc w:val="center"/>
                                <w:rPr>
                                  <w:sz w:val="24"/>
                                </w:rPr>
                              </w:pPr>
                              <w:r>
                                <w:rPr>
                                  <w:b/>
                                  <w:sz w:val="24"/>
                                </w:rPr>
                                <w:t xml:space="preserve">KWF Project Manager/ Project QA Officer </w:t>
                              </w:r>
                              <w:r>
                                <w:rPr>
                                  <w:sz w:val="24"/>
                                </w:rPr>
                                <w:t>Benjamin Meyer</w:t>
                              </w:r>
                            </w:p>
                          </w:txbxContent>
                        </wps:txbx>
                        <wps:bodyPr rot="0" vert="horz" wrap="square" lIns="0" tIns="0" rIns="0" bIns="0" anchor="t" anchorCtr="0" upright="1">
                          <a:noAutofit/>
                        </wps:bodyPr>
                      </wps:wsp>
                      <wps:wsp>
                        <wps:cNvPr id="107" name="Text Box 61"/>
                        <wps:cNvSpPr txBox="1">
                          <a:spLocks noChangeArrowheads="1"/>
                        </wps:cNvSpPr>
                        <wps:spPr bwMode="auto">
                          <a:xfrm>
                            <a:off x="6921" y="246"/>
                            <a:ext cx="2700" cy="12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0F07550" w14:textId="77777777" w:rsidR="00CC0B2D" w:rsidRDefault="00CC0B2D" w:rsidP="009A297F">
                              <w:pPr>
                                <w:spacing w:before="68"/>
                                <w:ind w:left="376" w:right="376"/>
                                <w:jc w:val="center"/>
                                <w:rPr>
                                  <w:b/>
                                  <w:sz w:val="24"/>
                                </w:rPr>
                              </w:pPr>
                              <w:r>
                                <w:rPr>
                                  <w:b/>
                                  <w:sz w:val="24"/>
                                </w:rPr>
                                <w:t>ADEC QA Officer</w:t>
                              </w:r>
                            </w:p>
                            <w:p w14:paraId="33D170EE" w14:textId="77777777" w:rsidR="00CC0B2D" w:rsidRDefault="00CC0B2D" w:rsidP="009A297F">
                              <w:pPr>
                                <w:spacing w:before="3"/>
                                <w:ind w:left="376" w:right="376"/>
                                <w:jc w:val="center"/>
                                <w:rPr>
                                  <w:sz w:val="24"/>
                                </w:rPr>
                              </w:pPr>
                              <w:r>
                                <w:rPr>
                                  <w:sz w:val="24"/>
                                </w:rPr>
                                <w:t>John Clark</w:t>
                              </w:r>
                            </w:p>
                          </w:txbxContent>
                        </wps:txbx>
                        <wps:bodyPr rot="0" vert="horz" wrap="square" lIns="0" tIns="0" rIns="0" bIns="0" anchor="t" anchorCtr="0" upright="1">
                          <a:noAutofit/>
                        </wps:bodyPr>
                      </wps:wsp>
                      <wps:wsp>
                        <wps:cNvPr id="108" name="Text Box 60"/>
                        <wps:cNvSpPr txBox="1">
                          <a:spLocks noChangeArrowheads="1"/>
                        </wps:cNvSpPr>
                        <wps:spPr bwMode="auto">
                          <a:xfrm>
                            <a:off x="3134" y="246"/>
                            <a:ext cx="2888" cy="126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B4F43BB" w14:textId="77777777" w:rsidR="00CC0B2D" w:rsidRDefault="00CC0B2D" w:rsidP="009A297F">
                              <w:pPr>
                                <w:spacing w:before="73"/>
                                <w:ind w:left="141"/>
                                <w:rPr>
                                  <w:b/>
                                  <w:sz w:val="24"/>
                                </w:rPr>
                              </w:pPr>
                              <w:r>
                                <w:rPr>
                                  <w:b/>
                                  <w:sz w:val="24"/>
                                </w:rPr>
                                <w:t>ADEC Project Manager</w:t>
                              </w:r>
                            </w:p>
                            <w:p w14:paraId="7AE60ED5" w14:textId="77777777" w:rsidR="00CC0B2D" w:rsidRDefault="00CC0B2D" w:rsidP="009A297F">
                              <w:pPr>
                                <w:spacing w:before="3"/>
                                <w:ind w:left="780"/>
                                <w:rPr>
                                  <w:sz w:val="24"/>
                                </w:rPr>
                              </w:pPr>
                              <w:r>
                                <w:rPr>
                                  <w:sz w:val="24"/>
                                </w:rPr>
                                <w:t>Sarah Apsens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E4C790" id="Group 59" o:spid="_x0000_s1026" style="position:absolute;margin-left:156.35pt;margin-top:11.95pt;width:324.35pt;height:166.2pt;z-index:-251648000;mso-wrap-distance-left:0;mso-wrap-distance-right:0;mso-position-horizontal-relative:page" coordorigin="3134,246" coordsize="6487,3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">
                <v:line id="Line 63" o:spid="_x0000_s1027" style="position:absolute;flip:x;visibility:visible;mso-wrap-style:square" from="6022,1499" to="8257,30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"/>
                <v:shapetype id="_x0000_t202" coordsize="21600,21600" o:spt="202" path="m,l,21600r21600,l21600,xe">
                  <v:stroke joinstyle="miter"/>
                  <v:path gradientshapeok="t" o:connecttype="rect"/>
                </v:shapetype>
                <v:shape id="Text Box 62" o:spid="_x0000_s1028" type="#_x0000_t202" style="position:absolute;left:3134;top:2460;width:2888;height:1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" filled="f">
                  <v:textbox inset="0,0,0,0">
                    <w:txbxContent>
                      <w:p w14:paraId="2C0153CA" w14:textId="77777777" w:rsidR="00CC0B2D" w:rsidRDefault="00CC0B2D" w:rsidP="009A297F">
                        <w:pPr>
                          <w:spacing w:before="70"/>
                          <w:ind w:left="214" w:right="217"/>
                          <w:jc w:val="center"/>
                          <w:rPr>
                            <w:sz w:val="24"/>
                          </w:rPr>
                        </w:pPr>
                        <w:r>
                          <w:rPr>
                            <w:b/>
                            <w:sz w:val="24"/>
                          </w:rPr>
                          <w:t xml:space="preserve">KWF Project Manager/ Project QA Officer </w:t>
                        </w:r>
                        <w:r>
                          <w:rPr>
                            <w:sz w:val="24"/>
                          </w:rPr>
                          <w:t>Benjamin Meyer</w:t>
                        </w:r>
                      </w:p>
                    </w:txbxContent>
                  </v:textbox>
                </v:shape>
                <v:shape id="Text Box 61" o:spid="_x0000_s1029" type="#_x0000_t202" style="position:absolute;left:6921;top:246;width:270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" filled="f">
                  <v:textbox inset="0,0,0,0">
                    <w:txbxContent>
                      <w:p w14:paraId="50F07550" w14:textId="77777777" w:rsidR="00CC0B2D" w:rsidRDefault="00CC0B2D" w:rsidP="009A297F">
                        <w:pPr>
                          <w:spacing w:before="68"/>
                          <w:ind w:left="376" w:right="376"/>
                          <w:jc w:val="center"/>
                          <w:rPr>
                            <w:b/>
                            <w:sz w:val="24"/>
                          </w:rPr>
                        </w:pPr>
                        <w:r>
                          <w:rPr>
                            <w:b/>
                            <w:sz w:val="24"/>
                          </w:rPr>
                          <w:t>ADEC QA Officer</w:t>
                        </w:r>
                      </w:p>
                      <w:p w14:paraId="33D170EE" w14:textId="77777777" w:rsidR="00CC0B2D" w:rsidRDefault="00CC0B2D" w:rsidP="009A297F">
                        <w:pPr>
                          <w:spacing w:before="3"/>
                          <w:ind w:left="376" w:right="376"/>
                          <w:jc w:val="center"/>
                          <w:rPr>
                            <w:sz w:val="24"/>
                          </w:rPr>
                        </w:pPr>
                        <w:r>
                          <w:rPr>
                            <w:sz w:val="24"/>
                          </w:rPr>
                          <w:t>John Clark</w:t>
                        </w:r>
                      </w:p>
                    </w:txbxContent>
                  </v:textbox>
                </v:shape>
                <v:shape id="Text Box 60" o:spid="_x0000_s1030" type="#_x0000_t202" style="position:absolute;left:3134;top:246;width:2888;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" filled="f">
                  <v:textbox inset="0,0,0,0">
                    <w:txbxContent>
                      <w:p w14:paraId="0B4F43BB" w14:textId="77777777" w:rsidR="00CC0B2D" w:rsidRDefault="00CC0B2D" w:rsidP="009A297F">
                        <w:pPr>
                          <w:spacing w:before="73"/>
                          <w:ind w:left="141"/>
                          <w:rPr>
                            <w:b/>
                            <w:sz w:val="24"/>
                          </w:rPr>
                        </w:pPr>
                        <w:r>
                          <w:rPr>
                            <w:b/>
                            <w:sz w:val="24"/>
                          </w:rPr>
                          <w:t>ADEC Project Manager</w:t>
                        </w:r>
                      </w:p>
                      <w:p w14:paraId="7AE60ED5" w14:textId="77777777" w:rsidR="00CC0B2D" w:rsidRDefault="00CC0B2D" w:rsidP="009A297F">
                        <w:pPr>
                          <w:spacing w:before="3"/>
                          <w:ind w:left="780"/>
                          <w:rPr>
                            <w:sz w:val="24"/>
                          </w:rPr>
                        </w:pPr>
                        <w:r>
                          <w:rPr>
                            <w:sz w:val="24"/>
                          </w:rPr>
                          <w:t>Sarah Apsens</w:t>
                        </w:r>
                      </w:p>
                    </w:txbxContent>
                  </v:textbox>
                </v:shape>
                <w10:wrap type="topAndBottom" anchorx="page"/>
              </v:group>
            </w:pict>
          </mc:Fallback>
        </mc:AlternateContent>
      </w:r>
    </w:p>
    <w:p w14:paraId="2073D930" w14:textId="77777777" w:rsidR="009A297F" w:rsidRDefault="009A297F" w:rsidP="009A297F">
      <w:pPr>
        <w:pStyle w:val="BodyText"/>
        <w:rPr>
          <w:b/>
          <w:sz w:val="20"/>
        </w:rPr>
      </w:pPr>
    </w:p>
    <w:p w14:paraId="175FB9D7" w14:textId="77777777" w:rsidR="009A297F" w:rsidRDefault="009A297F" w:rsidP="009A297F">
      <w:pPr>
        <w:pStyle w:val="BodyText"/>
        <w:rPr>
          <w:b/>
          <w:sz w:val="20"/>
        </w:rPr>
      </w:pPr>
    </w:p>
    <w:p w14:paraId="4E6937CF" w14:textId="77777777" w:rsidR="009A297F" w:rsidRDefault="009A297F" w:rsidP="009A297F">
      <w:pPr>
        <w:pStyle w:val="BodyText"/>
        <w:spacing w:before="9"/>
        <w:rPr>
          <w:b/>
          <w:sz w:val="21"/>
        </w:rPr>
      </w:pPr>
      <w:r>
        <w:rPr>
          <w:noProof/>
        </w:rPr>
        <mc:AlternateContent>
          <mc:Choice Requires="wps">
            <w:drawing>
              <wp:anchor distT="0" distB="0" distL="0" distR="0" simplePos="0" relativeHeight="251669504" behindDoc="1" locked="0" layoutInCell="1" allowOverlap="1" wp14:anchorId="6756F49F" wp14:editId="0DF364DC">
                <wp:simplePos x="0" y="0"/>
                <wp:positionH relativeFrom="page">
                  <wp:posOffset>1878330</wp:posOffset>
                </wp:positionH>
                <wp:positionV relativeFrom="paragraph">
                  <wp:posOffset>189230</wp:posOffset>
                </wp:positionV>
                <wp:extent cx="2166620" cy="586105"/>
                <wp:effectExtent l="0" t="0" r="0" b="0"/>
                <wp:wrapTopAndBottom/>
                <wp:docPr id="103"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6620" cy="58610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E2544AF" w14:textId="77777777" w:rsidR="00CC0B2D" w:rsidRDefault="00CC0B2D" w:rsidP="009A297F">
                            <w:pPr>
                              <w:spacing w:before="71" w:line="275" w:lineRule="exact"/>
                              <w:ind w:left="506" w:right="504"/>
                              <w:jc w:val="center"/>
                              <w:rPr>
                                <w:b/>
                                <w:sz w:val="24"/>
                              </w:rPr>
                            </w:pPr>
                            <w:r>
                              <w:rPr>
                                <w:b/>
                                <w:sz w:val="24"/>
                              </w:rPr>
                              <w:t>KWF Sampling Teams</w:t>
                            </w:r>
                          </w:p>
                          <w:p w14:paraId="26C8E144" w14:textId="77777777" w:rsidR="00CC0B2D" w:rsidRDefault="00CC0B2D" w:rsidP="009A297F">
                            <w:pPr>
                              <w:pStyle w:val="BodyText"/>
                              <w:spacing w:line="275" w:lineRule="exact"/>
                              <w:ind w:left="503" w:right="504"/>
                              <w:jc w:val="center"/>
                            </w:pPr>
                            <w:r>
                              <w:t>Determined Annually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56F49F" id="Text Box 58" o:spid="_x0000_s1031" type="#_x0000_t202" style="position:absolute;margin-left:147.9pt;margin-top:14.9pt;width:170.6pt;height:46.1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" filled="f">
                <v:textbox inset="0,0,0,0">
                  <w:txbxContent>
                    <w:p w14:paraId="6E2544AF" w14:textId="77777777" w:rsidR="00CC0B2D" w:rsidRDefault="00CC0B2D" w:rsidP="009A297F">
                      <w:pPr>
                        <w:spacing w:before="71" w:line="275" w:lineRule="exact"/>
                        <w:ind w:left="506" w:right="504"/>
                        <w:jc w:val="center"/>
                        <w:rPr>
                          <w:b/>
                          <w:sz w:val="24"/>
                        </w:rPr>
                      </w:pPr>
                      <w:r>
                        <w:rPr>
                          <w:b/>
                          <w:sz w:val="24"/>
                        </w:rPr>
                        <w:t>KWF Sampling Teams</w:t>
                      </w:r>
                    </w:p>
                    <w:p w14:paraId="26C8E144" w14:textId="77777777" w:rsidR="00CC0B2D" w:rsidRDefault="00CC0B2D" w:rsidP="009A297F">
                      <w:pPr>
                        <w:pStyle w:val="BodyText"/>
                        <w:spacing w:line="275" w:lineRule="exact"/>
                        <w:ind w:left="503" w:right="504"/>
                        <w:jc w:val="center"/>
                      </w:pPr>
                      <w:r>
                        <w:t>Determined Annually</w:t>
                      </w:r>
                    </w:p>
                  </w:txbxContent>
                </v:textbox>
                <w10:wrap type="topAndBottom" anchorx="page"/>
              </v:shape>
            </w:pict>
          </mc:Fallback>
        </mc:AlternateContent>
      </w:r>
    </w:p>
    <w:p w14:paraId="358EDDB6" w14:textId="77777777" w:rsidR="009A297F" w:rsidRDefault="009A297F" w:rsidP="009A297F">
      <w:pPr>
        <w:pStyle w:val="Caption"/>
        <w:jc w:val="center"/>
        <w:rPr>
          <w:color w:val="auto"/>
          <w:sz w:val="24"/>
          <w:szCs w:val="24"/>
        </w:rPr>
      </w:pPr>
    </w:p>
    <w:p w14:paraId="44DC5CF8" w14:textId="77777777" w:rsidR="009A297F" w:rsidRDefault="009A297F" w:rsidP="009A297F">
      <w:pPr>
        <w:pStyle w:val="Caption"/>
        <w:jc w:val="center"/>
        <w:rPr>
          <w:i w:val="0"/>
          <w:color w:val="auto"/>
          <w:sz w:val="24"/>
          <w:szCs w:val="24"/>
        </w:rPr>
      </w:pPr>
      <w:r w:rsidRPr="009A297F">
        <w:rPr>
          <w:i w:val="0"/>
          <w:color w:val="auto"/>
          <w:sz w:val="24"/>
          <w:szCs w:val="24"/>
        </w:rPr>
        <w:t xml:space="preserve">Figure </w:t>
      </w:r>
      <w:r w:rsidRPr="009A297F">
        <w:rPr>
          <w:i w:val="0"/>
          <w:color w:val="auto"/>
          <w:sz w:val="24"/>
          <w:szCs w:val="24"/>
        </w:rPr>
        <w:fldChar w:fldCharType="begin"/>
      </w:r>
      <w:r w:rsidRPr="009A297F">
        <w:rPr>
          <w:i w:val="0"/>
          <w:color w:val="auto"/>
          <w:sz w:val="24"/>
          <w:szCs w:val="24"/>
        </w:rPr>
        <w:instrText xml:space="preserve"> SEQ Figure \* ARABIC </w:instrText>
      </w:r>
      <w:r w:rsidRPr="009A297F">
        <w:rPr>
          <w:i w:val="0"/>
          <w:color w:val="auto"/>
          <w:sz w:val="24"/>
          <w:szCs w:val="24"/>
        </w:rPr>
        <w:fldChar w:fldCharType="separate"/>
      </w:r>
      <w:r w:rsidRPr="009A297F">
        <w:rPr>
          <w:i w:val="0"/>
          <w:noProof/>
          <w:color w:val="auto"/>
          <w:sz w:val="24"/>
          <w:szCs w:val="24"/>
        </w:rPr>
        <w:t>1</w:t>
      </w:r>
      <w:r w:rsidRPr="009A297F">
        <w:rPr>
          <w:i w:val="0"/>
          <w:color w:val="auto"/>
          <w:sz w:val="24"/>
          <w:szCs w:val="24"/>
        </w:rPr>
        <w:fldChar w:fldCharType="end"/>
      </w:r>
      <w:r w:rsidRPr="009A297F">
        <w:rPr>
          <w:i w:val="0"/>
          <w:color w:val="auto"/>
          <w:sz w:val="24"/>
          <w:szCs w:val="24"/>
        </w:rPr>
        <w:t>. Project management organization</w:t>
      </w:r>
    </w:p>
    <w:p w14:paraId="54E7655E" w14:textId="77777777" w:rsidR="009A297F" w:rsidRDefault="009A297F" w:rsidP="009A297F"/>
    <w:p w14:paraId="4C28A7BB" w14:textId="77777777" w:rsidR="009A297F" w:rsidRDefault="009A297F" w:rsidP="009A297F"/>
    <w:p w14:paraId="4EB78FF1" w14:textId="77777777" w:rsidR="009A297F" w:rsidRDefault="009A297F" w:rsidP="009A297F">
      <w:pPr>
        <w:rPr>
          <w:b/>
          <w:sz w:val="24"/>
          <w:szCs w:val="24"/>
        </w:rPr>
      </w:pPr>
      <w:r>
        <w:rPr>
          <w:b/>
          <w:sz w:val="24"/>
          <w:szCs w:val="24"/>
        </w:rPr>
        <w:t>Key Contacts and Responsibilities</w:t>
      </w:r>
    </w:p>
    <w:p w14:paraId="7319F6AD" w14:textId="77777777" w:rsidR="009A297F" w:rsidRDefault="009A297F" w:rsidP="009A297F">
      <w:pPr>
        <w:rPr>
          <w:b/>
          <w:sz w:val="24"/>
          <w:szCs w:val="24"/>
        </w:rPr>
      </w:pPr>
    </w:p>
    <w:p w14:paraId="46193ACA" w14:textId="77777777" w:rsidR="009A297F" w:rsidRDefault="009A297F" w:rsidP="009A297F">
      <w:r>
        <w:rPr>
          <w:u w:val="single"/>
        </w:rPr>
        <w:t>Sarah Apsens</w:t>
      </w:r>
      <w:r>
        <w:t xml:space="preserve"> - ADEC Project Manager. Ms. Apsens will oversee the project for DEC, provide technical support, QAPP review, review of any proposed sampling plan modifications, and the review of all reports.</w:t>
      </w:r>
    </w:p>
    <w:p w14:paraId="50F13F9B" w14:textId="77777777" w:rsidR="009A297F" w:rsidRDefault="009A297F" w:rsidP="009A297F"/>
    <w:p w14:paraId="5222108C" w14:textId="77777777" w:rsidR="009A297F" w:rsidRDefault="009A297F" w:rsidP="009A297F">
      <w:r>
        <w:rPr>
          <w:u w:val="single"/>
        </w:rPr>
        <w:t>John Clark</w:t>
      </w:r>
      <w:r>
        <w:t xml:space="preserve"> - ADEC Division of Water QA Officer. Mr. Clark will be responsible for the review/approval of the QAPP and oversight of QA activities ensuring collected data meets project’s stated data quality goals. He will work with the ADEC project manager to provide recommendations and requirements to the contracting Project Manager.</w:t>
      </w:r>
    </w:p>
    <w:p w14:paraId="7FE1B2A2" w14:textId="77777777" w:rsidR="009A297F" w:rsidRDefault="009A297F" w:rsidP="009A297F"/>
    <w:p w14:paraId="108EE0A6" w14:textId="77777777" w:rsidR="009A297F" w:rsidRDefault="009A297F" w:rsidP="009A297F">
      <w:r>
        <w:rPr>
          <w:u w:val="single"/>
        </w:rPr>
        <w:t>Benjamin Meyer</w:t>
      </w:r>
      <w:r>
        <w:t xml:space="preserve"> - Kenai Watershed Forum - Project Manager- Oversees the water quality monitoring efforts and projects conducted by the Kenai Watershed Forum. Provides and/or ensures adequate training is completed for each of the team members conducting water quality monitoring throughout the project. Has completed training in each of the monitoring elements outlined in the plan. Project Quality Assurance Officer - Supervises and trains water quality monitors. They are trained in Agency Baseline Sampling protocols. They are responsible for overall supervision of quality assurance and data entry.</w:t>
      </w:r>
    </w:p>
    <w:p w14:paraId="544CF414" w14:textId="77777777" w:rsidR="009A297F" w:rsidRDefault="009A297F" w:rsidP="009A297F"/>
    <w:p w14:paraId="273C90D0" w14:textId="77777777" w:rsidR="009A297F" w:rsidRDefault="00060E62" w:rsidP="009A297F">
      <w:r>
        <w:rPr>
          <w:u w:val="single"/>
        </w:rPr>
        <w:t>Justin Nelson</w:t>
      </w:r>
      <w:r w:rsidR="009A297F">
        <w:t xml:space="preserve"> </w:t>
      </w:r>
      <w:r w:rsidR="009A297F">
        <w:rPr>
          <w:b/>
        </w:rPr>
        <w:t xml:space="preserve">- </w:t>
      </w:r>
      <w:r w:rsidR="009A297F">
        <w:t xml:space="preserve">SGS Environmental Laboratory Services (SGS) - Subcontractor for Kenai River Water Quality Assessment element of the project. Provides training of Agency Staff for data collection and oversees all analyses to be performed at SGS. This contract will be used to ensure proper sampling and analysis of water for 25 Kenai River Watershed sites to determine the water quality within the Kenai </w:t>
      </w:r>
      <w:r w:rsidR="009A297F">
        <w:lastRenderedPageBreak/>
        <w:t>River Watershed.</w:t>
      </w:r>
    </w:p>
    <w:p w14:paraId="598C4477" w14:textId="77777777" w:rsidR="009A297F" w:rsidRDefault="009A297F" w:rsidP="009A297F"/>
    <w:p w14:paraId="752B7F51" w14:textId="77777777" w:rsidR="009A297F" w:rsidRDefault="009A297F" w:rsidP="009A297F">
      <w:r>
        <w:rPr>
          <w:u w:val="single"/>
        </w:rPr>
        <w:t xml:space="preserve">John Essert </w:t>
      </w:r>
      <w:r>
        <w:t>- City of Soldotna Wastewater Treatment Plant operator plays a significant role in the Kenai River Water Quality Assessment. Will work cooperatively with the Project QA Officer and will perform a variety of water quality analysis for the Kenai Watershed Forum.</w:t>
      </w:r>
    </w:p>
    <w:p w14:paraId="20C02A75" w14:textId="77777777" w:rsidR="009A297F" w:rsidRDefault="009A297F" w:rsidP="009A297F"/>
    <w:p w14:paraId="072990DE" w14:textId="77777777" w:rsidR="009A297F" w:rsidRDefault="009A297F" w:rsidP="009A297F">
      <w:r>
        <w:rPr>
          <w:u w:val="single"/>
        </w:rPr>
        <w:t>Technical Advisory Committee</w:t>
      </w:r>
      <w:r>
        <w:t xml:space="preserve"> - The technical advisory committee will review results obtained from the monitoring effort on an annual basis. The committee may at any time ask for additional information on any aspect of the project. If monitoring data raises a particular concern, the advisory committee will be asked to suggest and review any changes to the monitoring plan. KWF will not be bound to implement any changes, but will give serious consideration to their input and will follow the committee’s wishes if feasible.</w:t>
      </w:r>
    </w:p>
    <w:p w14:paraId="60A73743" w14:textId="77777777" w:rsidR="009A297F" w:rsidRDefault="009A297F" w:rsidP="009A297F"/>
    <w:p w14:paraId="0A000266" w14:textId="77777777" w:rsidR="00060E62" w:rsidRDefault="009A297F" w:rsidP="009A297F">
      <w:r>
        <w:rPr>
          <w:u w:val="single"/>
        </w:rPr>
        <w:t xml:space="preserve">Field Monitoring Staff </w:t>
      </w:r>
      <w:r>
        <w:t>- Monitoring staff collect samples for the Kenai River Watershed Monitoring program. Monitoring staff are provided by the foll</w:t>
      </w:r>
      <w:r w:rsidR="00060E62">
        <w:t xml:space="preserve">owing Agencies/Organizations: </w:t>
      </w:r>
    </w:p>
    <w:p w14:paraId="3D68BC9A" w14:textId="77777777" w:rsidR="00060E62" w:rsidRDefault="00060E62" w:rsidP="009A297F"/>
    <w:p w14:paraId="7618269A" w14:textId="77777777" w:rsidR="00060E62" w:rsidRDefault="00060E62" w:rsidP="00060E62">
      <w:pPr>
        <w:pStyle w:val="ListParagraph"/>
        <w:numPr>
          <w:ilvl w:val="0"/>
          <w:numId w:val="2"/>
        </w:numPr>
      </w:pPr>
      <w:r>
        <w:t>Kenai Peninsula Borough</w:t>
      </w:r>
    </w:p>
    <w:p w14:paraId="178DC6CD" w14:textId="77777777" w:rsidR="00060E62" w:rsidRDefault="00060E62" w:rsidP="00060E62">
      <w:pPr>
        <w:pStyle w:val="ListParagraph"/>
        <w:numPr>
          <w:ilvl w:val="0"/>
          <w:numId w:val="2"/>
        </w:numPr>
      </w:pPr>
      <w:r>
        <w:t>U.S. Fish and Wildlife Service</w:t>
      </w:r>
    </w:p>
    <w:p w14:paraId="35106CD5" w14:textId="77777777" w:rsidR="00060E62" w:rsidRDefault="00060E62" w:rsidP="00060E62">
      <w:pPr>
        <w:pStyle w:val="ListParagraph"/>
        <w:numPr>
          <w:ilvl w:val="0"/>
          <w:numId w:val="2"/>
        </w:numPr>
      </w:pPr>
      <w:r>
        <w:t>U.S. Forest Service</w:t>
      </w:r>
    </w:p>
    <w:p w14:paraId="522BF05C" w14:textId="77777777" w:rsidR="00060E62" w:rsidRDefault="009A297F" w:rsidP="00060E62">
      <w:pPr>
        <w:pStyle w:val="ListParagraph"/>
        <w:numPr>
          <w:ilvl w:val="0"/>
          <w:numId w:val="2"/>
        </w:numPr>
      </w:pPr>
      <w:r>
        <w:t>Alas</w:t>
      </w:r>
      <w:r w:rsidR="00060E62">
        <w:t>ka Department of Fish and Game</w:t>
      </w:r>
    </w:p>
    <w:p w14:paraId="7AB0D01C" w14:textId="77777777" w:rsidR="00060E62" w:rsidRDefault="009A297F" w:rsidP="00060E62">
      <w:pPr>
        <w:pStyle w:val="ListParagraph"/>
        <w:numPr>
          <w:ilvl w:val="0"/>
          <w:numId w:val="2"/>
        </w:numPr>
      </w:pPr>
      <w:r>
        <w:t>Alaska D</w:t>
      </w:r>
      <w:r w:rsidR="00060E62">
        <w:t>epartment of Natural Resources</w:t>
      </w:r>
    </w:p>
    <w:p w14:paraId="6C2CC871" w14:textId="77777777" w:rsidR="00060E62" w:rsidRDefault="009A297F" w:rsidP="00060E62">
      <w:pPr>
        <w:pStyle w:val="ListParagraph"/>
        <w:numPr>
          <w:ilvl w:val="0"/>
          <w:numId w:val="2"/>
        </w:numPr>
      </w:pPr>
      <w:r>
        <w:t>Alaska Department</w:t>
      </w:r>
      <w:r w:rsidR="00060E62">
        <w:t xml:space="preserve"> of Environmental Conservation</w:t>
      </w:r>
    </w:p>
    <w:p w14:paraId="0D128413" w14:textId="77777777" w:rsidR="00060E62" w:rsidRDefault="009A297F" w:rsidP="00060E62">
      <w:pPr>
        <w:pStyle w:val="ListParagraph"/>
        <w:numPr>
          <w:ilvl w:val="0"/>
          <w:numId w:val="2"/>
        </w:numPr>
      </w:pPr>
      <w:r>
        <w:t>Cook Inlet Aquaculture A</w:t>
      </w:r>
      <w:r w:rsidR="00060E62">
        <w:t>ssociation</w:t>
      </w:r>
    </w:p>
    <w:p w14:paraId="1A618B78" w14:textId="77777777" w:rsidR="00670DFD" w:rsidRDefault="00670DFD" w:rsidP="00060E62">
      <w:pPr>
        <w:pStyle w:val="ListParagraph"/>
        <w:numPr>
          <w:ilvl w:val="0"/>
          <w:numId w:val="2"/>
        </w:numPr>
      </w:pPr>
      <w:proofErr w:type="spellStart"/>
      <w:r>
        <w:t>Salamatof</w:t>
      </w:r>
      <w:proofErr w:type="spellEnd"/>
      <w:r>
        <w:t xml:space="preserve"> Tribe</w:t>
      </w:r>
    </w:p>
    <w:p w14:paraId="2B3047C6" w14:textId="77777777" w:rsidR="00670DFD" w:rsidRDefault="00670DFD" w:rsidP="009A297F">
      <w:pPr>
        <w:pStyle w:val="ListParagraph"/>
        <w:numPr>
          <w:ilvl w:val="0"/>
          <w:numId w:val="2"/>
        </w:numPr>
      </w:pPr>
      <w:proofErr w:type="spellStart"/>
      <w:r>
        <w:t>Kenaitze</w:t>
      </w:r>
      <w:proofErr w:type="spellEnd"/>
      <w:r>
        <w:t xml:space="preserve"> Indian Tribe</w:t>
      </w:r>
    </w:p>
    <w:p w14:paraId="763E2DD9" w14:textId="77777777" w:rsidR="009A297F" w:rsidRDefault="009A297F" w:rsidP="009A297F">
      <w:pPr>
        <w:pStyle w:val="ListParagraph"/>
        <w:numPr>
          <w:ilvl w:val="0"/>
          <w:numId w:val="2"/>
        </w:numPr>
      </w:pPr>
      <w:r>
        <w:t>The Kenai Watershed Forum and any volunteers under direct supervision of Kenai Watershed Forum monitoring staff.</w:t>
      </w:r>
    </w:p>
    <w:p w14:paraId="4A71E381" w14:textId="77777777" w:rsidR="009A297F" w:rsidRDefault="009A297F" w:rsidP="009A297F"/>
    <w:p w14:paraId="0E31A781" w14:textId="77777777" w:rsidR="009A297F" w:rsidRDefault="009A297F" w:rsidP="009A297F"/>
    <w:p w14:paraId="21F3B8F6" w14:textId="77777777" w:rsidR="009A297F" w:rsidRDefault="009A297F" w:rsidP="009A297F"/>
    <w:p w14:paraId="1E0B7895" w14:textId="77777777" w:rsidR="009A297F" w:rsidRDefault="009A297F" w:rsidP="009A297F"/>
    <w:p w14:paraId="391D9CFC" w14:textId="77777777" w:rsidR="009A297F" w:rsidRDefault="009A297F" w:rsidP="009A297F"/>
    <w:p w14:paraId="401C3382" w14:textId="77777777" w:rsidR="009A297F" w:rsidRDefault="009A297F" w:rsidP="009A297F"/>
    <w:p w14:paraId="14F0D267" w14:textId="77777777" w:rsidR="009A297F" w:rsidRDefault="009A297F" w:rsidP="009A297F"/>
    <w:p w14:paraId="75C47A87" w14:textId="77777777" w:rsidR="009A297F" w:rsidRDefault="009A297F" w:rsidP="009A297F"/>
    <w:p w14:paraId="0D9D8754" w14:textId="77777777" w:rsidR="009A297F" w:rsidRDefault="009A297F" w:rsidP="009A297F"/>
    <w:p w14:paraId="6F5D65C6" w14:textId="77777777" w:rsidR="009A297F" w:rsidRDefault="009A297F" w:rsidP="009A297F"/>
    <w:p w14:paraId="6D1648F9" w14:textId="77777777" w:rsidR="009A297F" w:rsidRDefault="009A297F" w:rsidP="009A297F"/>
    <w:p w14:paraId="0AFA75F7" w14:textId="77777777" w:rsidR="009A297F" w:rsidRDefault="009A297F" w:rsidP="009A297F"/>
    <w:p w14:paraId="458C41CC" w14:textId="77777777" w:rsidR="009A297F" w:rsidRDefault="009A297F" w:rsidP="009A297F"/>
    <w:p w14:paraId="30C50A60" w14:textId="77777777" w:rsidR="009A297F" w:rsidRDefault="009A297F" w:rsidP="009A297F"/>
    <w:p w14:paraId="122BC17F" w14:textId="77777777" w:rsidR="009A297F" w:rsidRDefault="009A297F" w:rsidP="009A297F"/>
    <w:p w14:paraId="33AAD697" w14:textId="77777777" w:rsidR="009A297F" w:rsidRDefault="009A297F" w:rsidP="009A297F"/>
    <w:p w14:paraId="3BF73433" w14:textId="77777777" w:rsidR="009A297F" w:rsidRDefault="009A297F" w:rsidP="009A297F"/>
    <w:p w14:paraId="159A5E19" w14:textId="77777777" w:rsidR="009A297F" w:rsidRDefault="009A297F" w:rsidP="009A297F"/>
    <w:p w14:paraId="731F9AE8" w14:textId="77777777" w:rsidR="009A297F" w:rsidRDefault="009A297F" w:rsidP="009A297F"/>
    <w:p w14:paraId="1E86BBE1" w14:textId="77777777" w:rsidR="00A82808" w:rsidRDefault="009A297F" w:rsidP="00A82808">
      <w:pPr>
        <w:pStyle w:val="Heading2"/>
      </w:pPr>
      <w:bookmarkStart w:id="20" w:name="_Toc112073503"/>
      <w:bookmarkStart w:id="21" w:name="_Toc116644746"/>
      <w:r>
        <w:t>A5. Problem Definition/Background and Project Objectives</w:t>
      </w:r>
      <w:bookmarkEnd w:id="20"/>
      <w:bookmarkEnd w:id="21"/>
    </w:p>
    <w:p w14:paraId="31E27B7C" w14:textId="77777777" w:rsidR="00A82808" w:rsidRDefault="00A82808" w:rsidP="00A82808">
      <w:pPr>
        <w:pStyle w:val="Heading2"/>
      </w:pPr>
    </w:p>
    <w:p w14:paraId="58A8083B" w14:textId="65CCD6DD" w:rsidR="009A297F" w:rsidRDefault="009A297F" w:rsidP="00A82808">
      <w:pPr>
        <w:pStyle w:val="BodyText"/>
      </w:pPr>
      <w:r>
        <w:t xml:space="preserve">The Kenai Watershed Forum's (KWF) water quality program is </w:t>
      </w:r>
      <w:r w:rsidRPr="009E16E3">
        <w:t xml:space="preserve">designed to document the </w:t>
      </w:r>
      <w:r w:rsidRPr="009E16E3">
        <w:lastRenderedPageBreak/>
        <w:t>existing and changing conditions of water quality within the Kenai River Watershed by developing and</w:t>
      </w:r>
      <w:r w:rsidRPr="009E16E3">
        <w:rPr>
          <w:spacing w:val="-38"/>
        </w:rPr>
        <w:t xml:space="preserve"> </w:t>
      </w:r>
      <w:r w:rsidRPr="009E16E3">
        <w:t>maintaining baseline</w:t>
      </w:r>
      <w:r w:rsidRPr="009E16E3">
        <w:rPr>
          <w:spacing w:val="-16"/>
        </w:rPr>
        <w:t xml:space="preserve"> </w:t>
      </w:r>
      <w:r w:rsidRPr="009E16E3">
        <w:t>information.</w:t>
      </w:r>
      <w:r>
        <w:rPr>
          <w:spacing w:val="-16"/>
        </w:rPr>
        <w:t xml:space="preserve"> </w:t>
      </w:r>
      <w:r>
        <w:t>It</w:t>
      </w:r>
      <w:r>
        <w:rPr>
          <w:spacing w:val="-15"/>
        </w:rPr>
        <w:t xml:space="preserve"> </w:t>
      </w:r>
      <w:r>
        <w:t>is</w:t>
      </w:r>
      <w:r>
        <w:rPr>
          <w:spacing w:val="-17"/>
        </w:rPr>
        <w:t xml:space="preserve"> </w:t>
      </w:r>
      <w:r>
        <w:t>the</w:t>
      </w:r>
      <w:r>
        <w:rPr>
          <w:spacing w:val="-16"/>
        </w:rPr>
        <w:t xml:space="preserve"> </w:t>
      </w:r>
      <w:r>
        <w:t>intent</w:t>
      </w:r>
      <w:r>
        <w:rPr>
          <w:spacing w:val="-15"/>
        </w:rPr>
        <w:t xml:space="preserve"> </w:t>
      </w:r>
      <w:r>
        <w:t>of</w:t>
      </w:r>
      <w:r>
        <w:rPr>
          <w:spacing w:val="-14"/>
        </w:rPr>
        <w:t xml:space="preserve"> </w:t>
      </w:r>
      <w:r>
        <w:t>the</w:t>
      </w:r>
      <w:r>
        <w:rPr>
          <w:spacing w:val="-16"/>
        </w:rPr>
        <w:t xml:space="preserve"> </w:t>
      </w:r>
      <w:r>
        <w:t>program</w:t>
      </w:r>
      <w:r>
        <w:rPr>
          <w:spacing w:val="-17"/>
        </w:rPr>
        <w:t xml:space="preserve"> </w:t>
      </w:r>
      <w:r>
        <w:t>to</w:t>
      </w:r>
      <w:r>
        <w:rPr>
          <w:spacing w:val="-16"/>
        </w:rPr>
        <w:t xml:space="preserve"> </w:t>
      </w:r>
      <w:r>
        <w:t>first</w:t>
      </w:r>
      <w:r>
        <w:rPr>
          <w:spacing w:val="-15"/>
        </w:rPr>
        <w:t xml:space="preserve"> </w:t>
      </w:r>
      <w:r>
        <w:t>identify</w:t>
      </w:r>
      <w:r>
        <w:rPr>
          <w:spacing w:val="-16"/>
        </w:rPr>
        <w:t xml:space="preserve"> </w:t>
      </w:r>
      <w:r>
        <w:t>and</w:t>
      </w:r>
      <w:r>
        <w:rPr>
          <w:spacing w:val="-16"/>
        </w:rPr>
        <w:t xml:space="preserve"> </w:t>
      </w:r>
      <w:r>
        <w:t>then</w:t>
      </w:r>
      <w:r>
        <w:rPr>
          <w:spacing w:val="-15"/>
        </w:rPr>
        <w:t xml:space="preserve"> </w:t>
      </w:r>
      <w:r>
        <w:t>address</w:t>
      </w:r>
      <w:r>
        <w:rPr>
          <w:spacing w:val="-16"/>
        </w:rPr>
        <w:t xml:space="preserve"> </w:t>
      </w:r>
      <w:r>
        <w:t>a</w:t>
      </w:r>
      <w:r>
        <w:rPr>
          <w:spacing w:val="-16"/>
        </w:rPr>
        <w:t xml:space="preserve"> </w:t>
      </w:r>
      <w:r>
        <w:t>wide</w:t>
      </w:r>
      <w:r>
        <w:rPr>
          <w:spacing w:val="-16"/>
        </w:rPr>
        <w:t xml:space="preserve"> </w:t>
      </w:r>
      <w:r>
        <w:t>range</w:t>
      </w:r>
      <w:r>
        <w:rPr>
          <w:spacing w:val="-16"/>
        </w:rPr>
        <w:t xml:space="preserve"> </w:t>
      </w:r>
      <w:r>
        <w:t>of</w:t>
      </w:r>
      <w:r>
        <w:rPr>
          <w:spacing w:val="-17"/>
        </w:rPr>
        <w:t xml:space="preserve"> </w:t>
      </w:r>
      <w:r>
        <w:t xml:space="preserve">activities that may contribute to nonpoint source pollution in the Kenai River Watershed. The baseline water-quality monitoring program is consistent with the recommendation 4.5.10.2.2 in the </w:t>
      </w:r>
      <w:r>
        <w:rPr>
          <w:b/>
          <w:i/>
        </w:rPr>
        <w:t xml:space="preserve">Kenai River Comprehensive Management Plan </w:t>
      </w:r>
      <w:r>
        <w:fldChar w:fldCharType="begin" w:fldLock="1"/>
      </w:r>
      <w:r w:rsidR="004A7A55">
        <w:instrText>ADDIN paperpile_citation &lt;clusterId&gt;I121P278L568I352&lt;/clusterId&gt;&lt;metadata&gt;&lt;citation&gt;&lt;id&gt;73f88e65-1778-4450-9eec-621750989a3d&lt;/id&gt;&lt;/citation&gt;&lt;/metadata&gt;&lt;data&gt;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&lt;/data&gt; \* MERGEFORMAT</w:instrText>
      </w:r>
      <w:r>
        <w:fldChar w:fldCharType="separate"/>
      </w:r>
      <w:r>
        <w:rPr>
          <w:noProof/>
        </w:rPr>
        <w:t>(AKDNR 1997)</w:t>
      </w:r>
      <w:r>
        <w:fldChar w:fldCharType="end"/>
      </w:r>
      <w:r>
        <w:rPr>
          <w:b/>
          <w:i/>
        </w:rPr>
        <w:t xml:space="preserve">. </w:t>
      </w:r>
      <w:r>
        <w:t xml:space="preserve">This recommendation was developed for Alaska State Parks and the </w:t>
      </w:r>
      <w:r>
        <w:rPr>
          <w:b/>
          <w:i/>
        </w:rPr>
        <w:t xml:space="preserve">Upper Kenai River Cooperative Plan </w:t>
      </w:r>
      <w:r>
        <w:fldChar w:fldCharType="begin" w:fldLock="1"/>
      </w:r>
      <w:r w:rsidR="004A7A55">
        <w:instrText>ADDIN paperpile_citation &lt;clusterId&gt;U962I328X619B433&lt;/clusterId&gt;&lt;metadata&gt;&lt;citation&gt;&lt;id&gt;5e1bc33e-1605-47cb-a88b-8e85b389cf99&lt;/id&gt;&lt;/citation&gt;&lt;/metadata&gt;&lt;data&gt;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&lt;/data&gt; \* MERGEFORMAT</w:instrText>
      </w:r>
      <w:r>
        <w:fldChar w:fldCharType="separate"/>
      </w:r>
      <w:r>
        <w:rPr>
          <w:noProof/>
        </w:rPr>
        <w:t>(USFWS 1997)</w:t>
      </w:r>
      <w:r>
        <w:fldChar w:fldCharType="end"/>
      </w:r>
      <w:r>
        <w:t xml:space="preserve"> as a partnership between Alaska State Parks, U.S. Fish and Wildlife Service and the U.S. Forest Service, Chugach National Forest. </w:t>
      </w:r>
      <w:commentRangeStart w:id="22"/>
      <w:r>
        <w:t xml:space="preserve">The State of Alaska does not currently operate a statewide ambient monitoring network due to the high operating costs to maintain such a system over large undeveloped areas. </w:t>
      </w:r>
      <w:commentRangeEnd w:id="22"/>
      <w:r w:rsidR="00670DFD">
        <w:rPr>
          <w:rStyle w:val="CommentReference"/>
        </w:rPr>
        <w:commentReference w:id="22"/>
      </w:r>
      <w:r>
        <w:t>Historically, on the Kenai Peninsula There have been several water</w:t>
      </w:r>
      <w:r>
        <w:rPr>
          <w:spacing w:val="-13"/>
        </w:rPr>
        <w:t xml:space="preserve"> </w:t>
      </w:r>
      <w:r>
        <w:t>quality</w:t>
      </w:r>
      <w:r>
        <w:rPr>
          <w:spacing w:val="-12"/>
        </w:rPr>
        <w:t xml:space="preserve"> </w:t>
      </w:r>
      <w:r>
        <w:t>analyses</w:t>
      </w:r>
      <w:r>
        <w:rPr>
          <w:spacing w:val="-12"/>
        </w:rPr>
        <w:t xml:space="preserve"> </w:t>
      </w:r>
      <w:r>
        <w:t>conducted</w:t>
      </w:r>
      <w:r>
        <w:rPr>
          <w:spacing w:val="-12"/>
        </w:rPr>
        <w:t xml:space="preserve"> </w:t>
      </w:r>
      <w:r>
        <w:t>by</w:t>
      </w:r>
      <w:r>
        <w:rPr>
          <w:spacing w:val="-13"/>
        </w:rPr>
        <w:t xml:space="preserve"> </w:t>
      </w:r>
      <w:r>
        <w:t>state agencies</w:t>
      </w:r>
      <w:r>
        <w:rPr>
          <w:spacing w:val="-12"/>
        </w:rPr>
        <w:t xml:space="preserve"> </w:t>
      </w:r>
      <w:r>
        <w:t>in</w:t>
      </w:r>
      <w:r>
        <w:rPr>
          <w:spacing w:val="-12"/>
        </w:rPr>
        <w:t xml:space="preserve"> </w:t>
      </w:r>
      <w:r>
        <w:t>the</w:t>
      </w:r>
      <w:r>
        <w:rPr>
          <w:spacing w:val="-12"/>
        </w:rPr>
        <w:t xml:space="preserve"> </w:t>
      </w:r>
      <w:r>
        <w:t>early</w:t>
      </w:r>
      <w:r>
        <w:rPr>
          <w:spacing w:val="-12"/>
        </w:rPr>
        <w:t xml:space="preserve"> </w:t>
      </w:r>
      <w:r>
        <w:t xml:space="preserve">1990's </w:t>
      </w:r>
      <w:r>
        <w:fldChar w:fldCharType="begin" w:fldLock="1"/>
      </w:r>
      <w:r w:rsidR="004A7A55">
        <w:instrText>ADDIN paperpile_citation &lt;clusterId&gt;X449K797G187E771&lt;/clusterId&gt;&lt;metadata&gt;&lt;citation&gt;&lt;id&gt;5a095026-63cc-4cfe-9d7f-bf09bbda9c17&lt;/id&gt;&lt;/citation&gt;&lt;citation&gt;&lt;id&gt;38a7eb48-46bc-4a02-8906-53e9aba9d57b&lt;/id&gt;&lt;/citation&gt;&lt;citation&gt;&lt;id&gt;42768947-53f7-4d9e-ae4f-5e8b15207bf1&lt;/id&gt;&lt;/citation&gt;&lt;/metadata&gt;&lt;data&gt;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&lt;/data&gt; \* MERGEFORMAT</w:instrText>
      </w:r>
      <w:r>
        <w:fldChar w:fldCharType="separate"/>
      </w:r>
      <w:r>
        <w:rPr>
          <w:noProof/>
        </w:rPr>
        <w:t>(Litchfield and Kyle 1992; ADEC 2022b, 2022a)</w:t>
      </w:r>
      <w:r>
        <w:fldChar w:fldCharType="end"/>
      </w:r>
      <w:r>
        <w:rPr>
          <w:spacing w:val="-11"/>
        </w:rPr>
        <w:t xml:space="preserve">.  </w:t>
      </w:r>
      <w:r>
        <w:t xml:space="preserve">Although these studies indicated that measured water quality parameters were within state and federal compliance standards, </w:t>
      </w:r>
      <w:r>
        <w:rPr>
          <w:i/>
        </w:rPr>
        <w:t xml:space="preserve">impacts of development and recreational use were evident. </w:t>
      </w:r>
      <w:r>
        <w:t>Litchfield and Kyle (1992) analyzed water quality at 17 sites located between the outlet of Kenai Lake and Cook Inlet, and recommended the continued sampling of critical water quality parameters (fecal coliform, hydrocarbon, metals, and nutrients) for the purpose of monitoring future impacts on the Kenai River. They selected representative sites with the suggestion that they be monitored at least twice a year. It was also suggested that more intensive sampling be conducted in the Lower Kenai River, where concentrations of water quality contaminants were the highest priority and of greatest</w:t>
      </w:r>
      <w:r>
        <w:rPr>
          <w:spacing w:val="-8"/>
        </w:rPr>
        <w:t xml:space="preserve"> </w:t>
      </w:r>
      <w:r>
        <w:t>concern.</w:t>
      </w:r>
    </w:p>
    <w:p w14:paraId="4150A483" w14:textId="77777777" w:rsidR="009A297F" w:rsidRDefault="009A297F" w:rsidP="009A297F">
      <w:pPr>
        <w:pStyle w:val="BodyText"/>
      </w:pPr>
    </w:p>
    <w:p w14:paraId="4DC410B4" w14:textId="54107A75" w:rsidR="009A297F" w:rsidRDefault="009A297F" w:rsidP="004A7A55">
      <w:pPr>
        <w:pStyle w:val="BodyText"/>
      </w:pPr>
      <w:r>
        <w:t>The baseline-monitoring program is needed to link water quality trends to an understanding of the natural and human factors that affect the water quality. The program is also necessary since many of the</w:t>
      </w:r>
      <w:r>
        <w:rPr>
          <w:spacing w:val="-5"/>
        </w:rPr>
        <w:t xml:space="preserve"> </w:t>
      </w:r>
      <w:r>
        <w:t>enforceable</w:t>
      </w:r>
      <w:r>
        <w:rPr>
          <w:spacing w:val="-4"/>
        </w:rPr>
        <w:t xml:space="preserve"> </w:t>
      </w:r>
      <w:r>
        <w:t>parameters</w:t>
      </w:r>
      <w:r>
        <w:rPr>
          <w:spacing w:val="-4"/>
        </w:rPr>
        <w:t xml:space="preserve"> </w:t>
      </w:r>
      <w:r>
        <w:t>rely</w:t>
      </w:r>
      <w:r>
        <w:rPr>
          <w:spacing w:val="-4"/>
        </w:rPr>
        <w:t xml:space="preserve"> </w:t>
      </w:r>
      <w:r>
        <w:t>on</w:t>
      </w:r>
      <w:r>
        <w:rPr>
          <w:spacing w:val="-4"/>
        </w:rPr>
        <w:t xml:space="preserve"> </w:t>
      </w:r>
      <w:r>
        <w:t>background</w:t>
      </w:r>
      <w:r>
        <w:rPr>
          <w:spacing w:val="-4"/>
        </w:rPr>
        <w:t xml:space="preserve"> </w:t>
      </w:r>
      <w:r>
        <w:t>or</w:t>
      </w:r>
      <w:r>
        <w:rPr>
          <w:spacing w:val="-4"/>
        </w:rPr>
        <w:t xml:space="preserve"> </w:t>
      </w:r>
      <w:r>
        <w:t>natural</w:t>
      </w:r>
      <w:r>
        <w:rPr>
          <w:spacing w:val="-3"/>
        </w:rPr>
        <w:t xml:space="preserve"> </w:t>
      </w:r>
      <w:r>
        <w:t>conditions.</w:t>
      </w:r>
      <w:r>
        <w:rPr>
          <w:spacing w:val="-4"/>
        </w:rPr>
        <w:t xml:space="preserve"> </w:t>
      </w:r>
      <w:r>
        <w:t>Without</w:t>
      </w:r>
      <w:r>
        <w:rPr>
          <w:spacing w:val="-3"/>
        </w:rPr>
        <w:t xml:space="preserve"> </w:t>
      </w:r>
      <w:r>
        <w:t>long-term</w:t>
      </w:r>
      <w:r>
        <w:rPr>
          <w:spacing w:val="-5"/>
        </w:rPr>
        <w:t xml:space="preserve"> </w:t>
      </w:r>
      <w:r>
        <w:t>data</w:t>
      </w:r>
      <w:r>
        <w:rPr>
          <w:spacing w:val="-4"/>
        </w:rPr>
        <w:t xml:space="preserve"> </w:t>
      </w:r>
      <w:r>
        <w:t>collection,</w:t>
      </w:r>
      <w:r>
        <w:rPr>
          <w:spacing w:val="-5"/>
        </w:rPr>
        <w:t xml:space="preserve"> </w:t>
      </w:r>
      <w:r>
        <w:t>it</w:t>
      </w:r>
      <w:r>
        <w:rPr>
          <w:spacing w:val="-3"/>
        </w:rPr>
        <w:t xml:space="preserve"> </w:t>
      </w:r>
      <w:r>
        <w:t>is impossible to know what the appropriate standards of enforcement are. This program must be integrated among many agencies that have differing objectives and must be long-term. The unique hydrologic features of the Kenai River, such as its glacier origin and two large lake systems, require an investigation that is designed to assess the whole of the watershed. The monitoring program must also be consistent with standard sampling and analysis protocols. The monitoring program addresses these needs and implements methods to monitor changes to the Kenai River as the local population and recreational use increase. For more detailed information on historical results,</w:t>
      </w:r>
      <w:r>
        <w:rPr>
          <w:spacing w:val="-11"/>
        </w:rPr>
        <w:t xml:space="preserve"> </w:t>
      </w:r>
      <w:r>
        <w:t>see</w:t>
      </w:r>
      <w:r>
        <w:rPr>
          <w:spacing w:val="-10"/>
        </w:rPr>
        <w:t xml:space="preserve"> the two previous Kenai River Water Quality Assessments published by </w:t>
      </w:r>
      <w:r>
        <w:t xml:space="preserve">Kenai Watershed Forum </w:t>
      </w:r>
      <w:r>
        <w:fldChar w:fldCharType="begin" w:fldLock="1"/>
      </w:r>
      <w:r w:rsidR="004A7A55">
        <w:instrText>ADDIN paperpile_citation &lt;clusterId&gt;I267P525L895J629&lt;/clusterId&gt;&lt;metadata&gt;&lt;citation&gt;&lt;id&gt;2fb15179-9a42-4355-889a-77627292c2fe&lt;/id&gt;&lt;/citation&gt;&lt;citation&gt;&lt;id&gt;da60e215-b067-4aca-9d83-5c6642e17bcf&lt;/id&gt;&lt;/citation&gt;&lt;/metadata&gt;&lt;data&gt;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&lt;/data&gt; \* MERGEFORMAT</w:instrText>
      </w:r>
      <w:r>
        <w:fldChar w:fldCharType="separate"/>
      </w:r>
      <w:r>
        <w:rPr>
          <w:noProof/>
        </w:rPr>
        <w:t>(Guerron Orejuela 2016; McCard 2007)</w:t>
      </w:r>
      <w:r>
        <w:fldChar w:fldCharType="end"/>
      </w:r>
      <w:r>
        <w:t>.</w:t>
      </w:r>
    </w:p>
    <w:p w14:paraId="75C19E6E" w14:textId="77777777" w:rsidR="00771F2F" w:rsidRDefault="00771F2F" w:rsidP="004A7A55">
      <w:pPr>
        <w:pStyle w:val="BodyText"/>
      </w:pPr>
    </w:p>
    <w:p w14:paraId="1FE7E862" w14:textId="77777777" w:rsidR="00771F2F" w:rsidRDefault="00771F2F" w:rsidP="002F1311">
      <w:pPr>
        <w:pStyle w:val="Heading2"/>
      </w:pPr>
      <w:bookmarkStart w:id="23" w:name="_Toc112073504"/>
      <w:bookmarkStart w:id="24" w:name="_Toc116644747"/>
      <w:r>
        <w:t>A6. Project / Task Description</w:t>
      </w:r>
      <w:bookmarkEnd w:id="23"/>
      <w:bookmarkEnd w:id="24"/>
    </w:p>
    <w:p w14:paraId="1ECACC59" w14:textId="77777777" w:rsidR="00771F2F" w:rsidRDefault="00771F2F" w:rsidP="004A7A55">
      <w:pPr>
        <w:pStyle w:val="BodyText"/>
      </w:pPr>
    </w:p>
    <w:p w14:paraId="650E3684" w14:textId="77777777" w:rsidR="00771F2F" w:rsidRDefault="00771F2F" w:rsidP="004A7A55">
      <w:pPr>
        <w:pStyle w:val="BodyText"/>
      </w:pPr>
      <w:r>
        <w:t xml:space="preserve">There are three project elements of the Kenai River Watershed Forum’s Water Quality Monitoring Program described in this QAPP: </w:t>
      </w:r>
    </w:p>
    <w:p w14:paraId="6D4E4B07" w14:textId="77777777" w:rsidR="00771F2F" w:rsidRDefault="00771F2F" w:rsidP="004A7A55">
      <w:pPr>
        <w:pStyle w:val="BodyText"/>
      </w:pPr>
    </w:p>
    <w:p w14:paraId="6FA14D04" w14:textId="77777777" w:rsidR="00771F2F" w:rsidRDefault="00771F2F" w:rsidP="004A7A55">
      <w:pPr>
        <w:pStyle w:val="BodyText"/>
        <w:numPr>
          <w:ilvl w:val="0"/>
          <w:numId w:val="6"/>
        </w:numPr>
      </w:pPr>
      <w:r>
        <w:t>Agency Baseline Monitoring Partnership</w:t>
      </w:r>
    </w:p>
    <w:p w14:paraId="1A148DDD" w14:textId="77777777" w:rsidR="00771F2F" w:rsidRDefault="00771F2F" w:rsidP="004A7A55">
      <w:pPr>
        <w:pStyle w:val="BodyText"/>
        <w:numPr>
          <w:ilvl w:val="0"/>
          <w:numId w:val="6"/>
        </w:numPr>
      </w:pPr>
      <w:r>
        <w:t>Collection of specified interval data with programmable Electronic Instruments</w:t>
      </w:r>
    </w:p>
    <w:p w14:paraId="2193110F" w14:textId="77777777" w:rsidR="00771F2F" w:rsidRPr="004A7A55" w:rsidRDefault="00771F2F" w:rsidP="004A7A55">
      <w:pPr>
        <w:pStyle w:val="BodyText"/>
        <w:numPr>
          <w:ilvl w:val="0"/>
          <w:numId w:val="6"/>
        </w:numPr>
      </w:pPr>
      <w:r>
        <w:t>Stream Tempera</w:t>
      </w:r>
      <w:r w:rsidRPr="004A7A55">
        <w:t>ture Monitoring</w:t>
      </w:r>
    </w:p>
    <w:p w14:paraId="220221A7" w14:textId="77777777" w:rsidR="00771F2F" w:rsidRPr="004A7A55" w:rsidRDefault="00771F2F" w:rsidP="004A7A55">
      <w:pPr>
        <w:pStyle w:val="BodyText"/>
      </w:pPr>
    </w:p>
    <w:p w14:paraId="643080B1" w14:textId="58371CF7" w:rsidR="004A7A55" w:rsidRPr="000F1CB8" w:rsidRDefault="00771F2F" w:rsidP="004A7A55">
      <w:pPr>
        <w:pStyle w:val="BodyText"/>
      </w:pPr>
      <w:r w:rsidRPr="004A7A55">
        <w:t>Continuous monitoring with electronic instruments was conducted by KWF in 2008 through 2012 on the lower Kenai Riv</w:t>
      </w:r>
      <w:r w:rsidR="00116BE7" w:rsidRPr="004A7A55">
        <w:t>er, which was summarized by KWF</w:t>
      </w:r>
      <w:r w:rsidRPr="004A7A55">
        <w:t xml:space="preserve"> </w:t>
      </w:r>
      <w:r w:rsidRPr="004A7A55">
        <w:fldChar w:fldCharType="begin" w:fldLock="1"/>
      </w:r>
      <w:r w:rsidR="004A7A55">
        <w:instrText>ADDIN paperpile_citation &lt;clusterId&gt;S592F851U342Z953&lt;/clusterId&gt;&lt;version&gt;0.6.11&lt;/version&gt;&lt;metadata&gt;&lt;citation&gt;&lt;id&gt;ec55a743-17aa-4a7f-b34d-6a32e0ba63cc&lt;/id&gt;&lt;no_author/&gt;&lt;prefix/&gt;&lt;suffix/&gt;&lt;locator/&gt;&lt;locator_label&gt;page&lt;/locator_label&gt;&lt;/citation&gt;&lt;/metadata&gt;&lt;data&gt;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&lt;/data&gt; \* MERGEFORMAT</w:instrText>
      </w:r>
      <w:r w:rsidRPr="004A7A55">
        <w:fldChar w:fldCharType="separate"/>
      </w:r>
      <w:r w:rsidRPr="004A7A55">
        <w:rPr>
          <w:noProof/>
        </w:rPr>
        <w:t>(Martin et al. 2011)</w:t>
      </w:r>
      <w:r w:rsidRPr="004A7A55">
        <w:fldChar w:fldCharType="end"/>
      </w:r>
      <w:r w:rsidRPr="004A7A55">
        <w:t xml:space="preserve">. Temperature monitoring was conducted in tributaries of the Kenai River by Cook Inletkeeper </w:t>
      </w:r>
      <w:r w:rsidRPr="004A7A55">
        <w:lastRenderedPageBreak/>
        <w:t>(CIK) 2008 through 2012.</w:t>
      </w:r>
      <w:r w:rsidR="004A7A55">
        <w:t xml:space="preserve"> </w:t>
      </w:r>
      <w:r w:rsidR="004A7A55" w:rsidRPr="004A7A55">
        <w:t xml:space="preserve">Monitoring results were synthesized </w:t>
      </w:r>
      <w:r w:rsidR="004A7A55" w:rsidRPr="004A7A55">
        <w:fldChar w:fldCharType="begin" w:fldLock="1"/>
      </w:r>
      <w:r w:rsidR="004A7A55">
        <w:instrText>ADDIN paperpile_citation &lt;clusterId&gt;Z284N541C832Z545&lt;/clusterId&gt;&lt;metadata&gt;&lt;citation&gt;&lt;id&gt;8042cc4b-fe33-41a6-a0da-4a9a88799a7e&lt;/id&gt;&lt;/citation&gt;&lt;/metadata&gt;&lt;data&gt;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&lt;/data&gt; \* MERGEFORMAT</w:instrText>
      </w:r>
      <w:r w:rsidR="004A7A55" w:rsidRPr="004A7A55">
        <w:fldChar w:fldCharType="separate"/>
      </w:r>
      <w:r w:rsidR="004A7A55" w:rsidRPr="004A7A55">
        <w:rPr>
          <w:noProof/>
        </w:rPr>
        <w:t>(Mauger 2013)</w:t>
      </w:r>
      <w:r w:rsidR="004A7A55" w:rsidRPr="004A7A55">
        <w:fldChar w:fldCharType="end"/>
      </w:r>
      <w:r w:rsidR="004A7A55" w:rsidRPr="004A7A55">
        <w:t xml:space="preserve"> and later applied in a peer-reviewed publication </w:t>
      </w:r>
      <w:r w:rsidR="004A7A55" w:rsidRPr="004A7A55">
        <w:fldChar w:fldCharType="begin" w:fldLock="1"/>
      </w:r>
      <w:r w:rsidR="004A7A55">
        <w:instrText>ADDIN paperpile_citation &lt;clusterId&gt;V319J486Y176C771&lt;/clusterId&gt;&lt;metadata&gt;&lt;citation&gt;&lt;id&gt;a895024a-eacb-4872-bf51-f6d1a0a8d30f&lt;/id&gt;&lt;/citation&gt;&lt;/metadata&gt;&lt;data&gt;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&lt;/data&gt; \* MERGEFORMAT</w:instrText>
      </w:r>
      <w:r w:rsidR="004A7A55" w:rsidRPr="004A7A55">
        <w:fldChar w:fldCharType="separate"/>
      </w:r>
      <w:r w:rsidR="004A7A55" w:rsidRPr="004A7A55">
        <w:rPr>
          <w:noProof/>
        </w:rPr>
        <w:t>(Mauger et al. 2017)</w:t>
      </w:r>
      <w:r w:rsidR="004A7A55" w:rsidRPr="004A7A55">
        <w:fldChar w:fldCharType="end"/>
      </w:r>
      <w:r w:rsidR="004A7A55" w:rsidRPr="004A7A55">
        <w:t>.</w:t>
      </w:r>
      <w:r w:rsidRPr="004A7A55">
        <w:t xml:space="preserve"> </w:t>
      </w:r>
      <w:r w:rsidR="004A7A55" w:rsidRPr="004A7A55">
        <w:t xml:space="preserve">Stream temperature monitoring continues currently in a selected subset of these streams (as of October 2022). </w:t>
      </w:r>
      <w:r w:rsidR="004A7A55" w:rsidRPr="004A7A55">
        <w:rPr>
          <w:rFonts w:eastAsiaTheme="minorHAnsi"/>
        </w:rPr>
        <w:t xml:space="preserve">In 2018, a zinc and copper monitoring project </w:t>
      </w:r>
      <w:proofErr w:type="gramStart"/>
      <w:r w:rsidR="004A7A55" w:rsidRPr="004A7A55">
        <w:rPr>
          <w:rFonts w:eastAsiaTheme="minorHAnsi"/>
        </w:rPr>
        <w:t>was</w:t>
      </w:r>
      <w:proofErr w:type="gramEnd"/>
      <w:r w:rsidR="004A7A55" w:rsidRPr="004A7A55">
        <w:rPr>
          <w:rFonts w:eastAsiaTheme="minorHAnsi"/>
        </w:rPr>
        <w:t xml:space="preserve"> added to the KWF Water Quality Monitoring Program. This Alaska Clean Waters Action (ACWA) grant funded project was designed to monitor copper and zinc levels in key locations on the Kenai River and its tributaries. This element was added in response to an observed increase in zinc and copper levels between 2014 and 20</w:t>
      </w:r>
      <w:r w:rsidR="004A7A55">
        <w:rPr>
          <w:rFonts w:eastAsiaTheme="minorHAnsi"/>
        </w:rPr>
        <w:t xml:space="preserve">16 </w:t>
      </w:r>
      <w:r w:rsidR="004A7A55">
        <w:rPr>
          <w:rFonts w:eastAsiaTheme="minorHAnsi"/>
        </w:rPr>
        <w:fldChar w:fldCharType="begin" w:fldLock="1"/>
      </w:r>
      <w:r w:rsidR="004A7A55">
        <w:rPr>
          <w:rFonts w:eastAsiaTheme="minorHAnsi"/>
        </w:rPr>
        <w:instrText>ADDIN paperpile_citation &lt;clusterId&gt;A751O811K291H922&lt;/clusterId&gt;&lt;metadata&gt;&lt;citation&gt;&lt;id&gt;c48a229f-856f-4605-9199-c3bae628bf2a&lt;/id&gt;&lt;/citation&gt;&lt;citation&gt;&lt;id&gt;2c246ac6-5905-4ca5-9640-654a0c971604&lt;/id&gt;&lt;/citation&gt;&lt;citation&gt;&lt;id&gt;2fb15179-9a42-4355-889a-77627292c2fe&lt;/id&gt;&lt;/citation&gt;&lt;/metadata&gt;&lt;data&gt;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&lt;/data&gt; \* MERGEFORMAT</w:instrText>
      </w:r>
      <w:r w:rsidR="004A7A55">
        <w:rPr>
          <w:rFonts w:eastAsiaTheme="minorHAnsi"/>
        </w:rPr>
        <w:fldChar w:fldCharType="separate"/>
      </w:r>
      <w:r w:rsidR="004A7A55">
        <w:rPr>
          <w:rFonts w:eastAsiaTheme="minorHAnsi"/>
          <w:noProof/>
        </w:rPr>
        <w:t>(Sires 2017b, 2017a; Guerron Orejuela 2016)</w:t>
      </w:r>
      <w:r w:rsidR="004A7A55">
        <w:rPr>
          <w:rFonts w:eastAsiaTheme="minorHAnsi"/>
        </w:rPr>
        <w:fldChar w:fldCharType="end"/>
      </w:r>
      <w:r w:rsidR="004A7A55" w:rsidRPr="004A7A55">
        <w:rPr>
          <w:rFonts w:eastAsiaTheme="minorHAnsi"/>
        </w:rPr>
        <w:t xml:space="preserve">. </w:t>
      </w:r>
      <w:r w:rsidR="000F1CB8">
        <w:rPr>
          <w:rFonts w:eastAsiaTheme="minorHAnsi"/>
        </w:rPr>
        <w:t xml:space="preserve">A final report on this project was completed in 2021 </w:t>
      </w:r>
      <w:r w:rsidR="000F1CB8">
        <w:rPr>
          <w:rFonts w:eastAsiaTheme="minorHAnsi"/>
        </w:rPr>
        <w:fldChar w:fldCharType="begin" w:fldLock="1"/>
      </w:r>
      <w:r w:rsidR="000F1CB8">
        <w:rPr>
          <w:rFonts w:eastAsiaTheme="minorHAnsi"/>
        </w:rPr>
        <w:instrText>ADDIN paperpile_citation &lt;clusterId&gt;N479A739Q129U741&lt;/clusterId&gt;&lt;metadata&gt;&lt;citation&gt;&lt;id&gt;e6a3974e-4db6-4437-b0f9-e1d613912d29&lt;/id&gt;&lt;/citation&gt;&lt;/metadata&gt;&lt;data&gt;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&lt;/data&gt; \* MERGEFORMAT</w:instrText>
      </w:r>
      <w:r w:rsidR="000F1CB8">
        <w:rPr>
          <w:rFonts w:eastAsiaTheme="minorHAnsi"/>
        </w:rPr>
        <w:fldChar w:fldCharType="separate"/>
      </w:r>
      <w:r w:rsidR="000F1CB8">
        <w:rPr>
          <w:rFonts w:eastAsiaTheme="minorHAnsi"/>
          <w:noProof/>
        </w:rPr>
        <w:t>(Meyer 2021)</w:t>
      </w:r>
      <w:r w:rsidR="000F1CB8">
        <w:rPr>
          <w:rFonts w:eastAsiaTheme="minorHAnsi"/>
        </w:rPr>
        <w:fldChar w:fldCharType="end"/>
      </w:r>
      <w:r w:rsidR="004A7A55" w:rsidRPr="004A7A55">
        <w:rPr>
          <w:rFonts w:eastAsiaTheme="minorHAnsi"/>
        </w:rPr>
        <w:t>.</w:t>
      </w:r>
    </w:p>
    <w:p w14:paraId="7406C025" w14:textId="77777777" w:rsidR="004A7A55" w:rsidRDefault="004A7A55" w:rsidP="004A7A55">
      <w:pPr>
        <w:pStyle w:val="BodyText"/>
      </w:pPr>
    </w:p>
    <w:p w14:paraId="5F4EE7DE" w14:textId="4F1D391C" w:rsidR="00FA268F" w:rsidRDefault="00FA268F" w:rsidP="00FA268F">
      <w:pPr>
        <w:pStyle w:val="Heading2"/>
        <w:spacing w:line="240" w:lineRule="auto"/>
        <w:ind w:left="0" w:right="1753"/>
      </w:pPr>
      <w:bookmarkStart w:id="25" w:name="_Toc96073952"/>
      <w:bookmarkStart w:id="26" w:name="_Toc116644748"/>
      <w:r>
        <w:t>Task A) Agency Monitoring Partnership to develop a baseline for Nutrients, Dissolved Metals, Hydrocarbons, and Fecal Coliforms (Referred to as Agency Baseline hereafter)</w:t>
      </w:r>
      <w:bookmarkEnd w:id="25"/>
      <w:bookmarkEnd w:id="26"/>
    </w:p>
    <w:p w14:paraId="398ADCE8" w14:textId="77777777" w:rsidR="00FA268F" w:rsidRDefault="00FA268F" w:rsidP="00FA268F">
      <w:pPr>
        <w:pStyle w:val="BodyText"/>
        <w:spacing w:line="274" w:lineRule="exact"/>
        <w:rPr>
          <w:u w:val="single"/>
        </w:rPr>
      </w:pPr>
    </w:p>
    <w:p w14:paraId="712211CD" w14:textId="594B51B8" w:rsidR="00FA268F" w:rsidRDefault="00FA268F" w:rsidP="00FA268F">
      <w:pPr>
        <w:pStyle w:val="BodyText"/>
        <w:spacing w:line="274" w:lineRule="exact"/>
      </w:pPr>
      <w:r>
        <w:rPr>
          <w:u w:val="single"/>
        </w:rPr>
        <w:t>Narrative Task Description</w:t>
      </w:r>
    </w:p>
    <w:p w14:paraId="4311E3BA" w14:textId="0AA99C70" w:rsidR="00FA268F" w:rsidRDefault="00FA268F" w:rsidP="00FA268F">
      <w:pPr>
        <w:pStyle w:val="BodyText"/>
        <w:ind w:right="810"/>
      </w:pPr>
      <w:r>
        <w:t>Work with the Kenai River Special Management Area Board and the agencies represented on that board to conduct sampling with the help of a professional environmental contractor.</w:t>
      </w:r>
    </w:p>
    <w:p w14:paraId="407DC52B" w14:textId="77777777" w:rsidR="00FA268F" w:rsidRDefault="00FA268F" w:rsidP="00FA268F">
      <w:pPr>
        <w:pStyle w:val="BodyText"/>
      </w:pPr>
    </w:p>
    <w:p w14:paraId="3D597197" w14:textId="57610806" w:rsidR="00FA268F" w:rsidRDefault="00FA268F" w:rsidP="00FA268F">
      <w:pPr>
        <w:pStyle w:val="BodyText"/>
      </w:pPr>
      <w:r>
        <w:rPr>
          <w:u w:val="single"/>
        </w:rPr>
        <w:t>Objectives</w:t>
      </w:r>
      <w:r>
        <w:t>:</w:t>
      </w:r>
    </w:p>
    <w:p w14:paraId="3DD34914" w14:textId="77777777" w:rsidR="00FA268F" w:rsidRDefault="00FA268F" w:rsidP="00FA268F">
      <w:pPr>
        <w:pStyle w:val="BodyText"/>
        <w:ind w:left="120"/>
      </w:pPr>
    </w:p>
    <w:p w14:paraId="2F9D5F6E" w14:textId="77777777" w:rsidR="00FA268F" w:rsidRDefault="00FA268F" w:rsidP="00FA268F">
      <w:pPr>
        <w:pStyle w:val="BodyText"/>
        <w:numPr>
          <w:ilvl w:val="0"/>
          <w:numId w:val="9"/>
        </w:numPr>
      </w:pPr>
      <w:r w:rsidRPr="00FA268F">
        <w:t>Develop a baseline data set to include, at a minimum, dissolved metals, hydrocarbons, and fecal coliforms</w:t>
      </w:r>
    </w:p>
    <w:p w14:paraId="524C0485" w14:textId="77777777" w:rsidR="00FA268F" w:rsidRDefault="00FA268F" w:rsidP="00FA268F">
      <w:pPr>
        <w:pStyle w:val="BodyText"/>
        <w:numPr>
          <w:ilvl w:val="0"/>
          <w:numId w:val="9"/>
        </w:numPr>
      </w:pPr>
      <w:r w:rsidRPr="00FA268F">
        <w:t>Work with the City of Soldotna to supplement this data with parameters that Soldotna’s wastewater treatment plant can analyze. (i.e. – total suspended solids, pH, fecal coliforms, turbidity and specific conductance,</w:t>
      </w:r>
      <w:r w:rsidRPr="00FA268F">
        <w:rPr>
          <w:spacing w:val="-1"/>
        </w:rPr>
        <w:t xml:space="preserve"> </w:t>
      </w:r>
      <w:r w:rsidRPr="00FA268F">
        <w:t>etc.)</w:t>
      </w:r>
    </w:p>
    <w:p w14:paraId="17428745" w14:textId="77777777" w:rsidR="00FA268F" w:rsidRDefault="00FA268F" w:rsidP="00FA268F">
      <w:pPr>
        <w:pStyle w:val="BodyText"/>
        <w:numPr>
          <w:ilvl w:val="0"/>
          <w:numId w:val="9"/>
        </w:numPr>
      </w:pPr>
      <w:r w:rsidRPr="00FA268F">
        <w:t>Near concurrent sample collection at 22 sites located on the Kenai River main stem and tributaries throughout the Kenai River Watershed using federal, state and local agency personnel (See Table 6 for a narrative description of the 22 sample</w:t>
      </w:r>
      <w:r w:rsidRPr="00FA268F">
        <w:rPr>
          <w:spacing w:val="-2"/>
        </w:rPr>
        <w:t xml:space="preserve"> </w:t>
      </w:r>
      <w:r w:rsidRPr="00FA268F">
        <w:t>sites)</w:t>
      </w:r>
    </w:p>
    <w:p w14:paraId="59E8CDEF" w14:textId="77777777" w:rsidR="00FA268F" w:rsidRDefault="00FA268F" w:rsidP="00FA268F">
      <w:pPr>
        <w:pStyle w:val="BodyText"/>
        <w:numPr>
          <w:ilvl w:val="0"/>
          <w:numId w:val="9"/>
        </w:numPr>
      </w:pPr>
      <w:r w:rsidRPr="00FA268F">
        <w:t>Attain high quality data by using a professional lab certified by ADEC for drinking water</w:t>
      </w:r>
      <w:r w:rsidRPr="00FA268F">
        <w:rPr>
          <w:spacing w:val="-15"/>
        </w:rPr>
        <w:t xml:space="preserve"> </w:t>
      </w:r>
      <w:r w:rsidRPr="00FA268F">
        <w:t>analysis</w:t>
      </w:r>
    </w:p>
    <w:p w14:paraId="53DB8467" w14:textId="559F4361" w:rsidR="00FA268F" w:rsidRPr="00FA268F" w:rsidRDefault="00FA268F" w:rsidP="00FA268F">
      <w:pPr>
        <w:pStyle w:val="BodyText"/>
        <w:numPr>
          <w:ilvl w:val="0"/>
          <w:numId w:val="9"/>
        </w:numPr>
      </w:pPr>
      <w:r w:rsidRPr="00FA268F">
        <w:t>Sample each of the 22 sites at least 2 times per year as financial resources</w:t>
      </w:r>
      <w:r w:rsidRPr="00FA268F">
        <w:rPr>
          <w:spacing w:val="-12"/>
        </w:rPr>
        <w:t xml:space="preserve"> </w:t>
      </w:r>
      <w:r w:rsidRPr="00FA268F">
        <w:t>allow.</w:t>
      </w:r>
    </w:p>
    <w:p w14:paraId="245476DF" w14:textId="77777777" w:rsidR="00FA268F" w:rsidRDefault="00FA268F" w:rsidP="00FA268F">
      <w:pPr>
        <w:pStyle w:val="BodyText"/>
        <w:spacing w:before="1"/>
        <w:rPr>
          <w:sz w:val="23"/>
        </w:rPr>
      </w:pPr>
    </w:p>
    <w:p w14:paraId="0E5A781D" w14:textId="792BE747" w:rsidR="00FA268F" w:rsidRDefault="00FA268F" w:rsidP="00FA268F">
      <w:pPr>
        <w:pStyle w:val="BodyText"/>
        <w:spacing w:before="1"/>
      </w:pPr>
      <w:r>
        <w:rPr>
          <w:u w:val="single"/>
        </w:rPr>
        <w:t>Data Collection</w:t>
      </w:r>
    </w:p>
    <w:p w14:paraId="3FBEA31D" w14:textId="77777777" w:rsidR="00FA268F" w:rsidRDefault="00FA268F" w:rsidP="00FA268F">
      <w:pPr>
        <w:pStyle w:val="BodyText"/>
      </w:pPr>
    </w:p>
    <w:p w14:paraId="7E9D360B" w14:textId="77777777" w:rsidR="00FA268F" w:rsidRPr="00FA268F" w:rsidRDefault="00FA268F" w:rsidP="00FA268F">
      <w:pPr>
        <w:pStyle w:val="ListParagraph"/>
        <w:numPr>
          <w:ilvl w:val="0"/>
          <w:numId w:val="8"/>
        </w:numPr>
        <w:tabs>
          <w:tab w:val="left" w:pos="840"/>
        </w:tabs>
        <w:ind w:right="948"/>
        <w:rPr>
          <w:rFonts w:ascii="Symbol" w:hAnsi="Symbol"/>
          <w:sz w:val="24"/>
        </w:rPr>
      </w:pPr>
      <w:r w:rsidRPr="00FA268F">
        <w:rPr>
          <w:sz w:val="24"/>
        </w:rPr>
        <w:t>Surface water quality parameters include; total metals, dissolved metals, petroleum hydrocarbons, fecal coliform, turbidity, specific conductance, temperature,</w:t>
      </w:r>
      <w:r w:rsidRPr="00FA268F">
        <w:rPr>
          <w:spacing w:val="-6"/>
          <w:sz w:val="24"/>
        </w:rPr>
        <w:t xml:space="preserve"> </w:t>
      </w:r>
      <w:r w:rsidRPr="00FA268F">
        <w:rPr>
          <w:sz w:val="24"/>
        </w:rPr>
        <w:t>nutrients</w:t>
      </w:r>
    </w:p>
    <w:p w14:paraId="18EED6AE" w14:textId="77777777" w:rsidR="00FA268F" w:rsidRPr="00FA268F" w:rsidRDefault="00FA268F" w:rsidP="00FA268F">
      <w:pPr>
        <w:pStyle w:val="ListParagraph"/>
        <w:numPr>
          <w:ilvl w:val="0"/>
          <w:numId w:val="8"/>
        </w:numPr>
        <w:tabs>
          <w:tab w:val="left" w:pos="840"/>
        </w:tabs>
        <w:ind w:right="948"/>
        <w:rPr>
          <w:rFonts w:ascii="Symbol" w:hAnsi="Symbol"/>
          <w:sz w:val="24"/>
        </w:rPr>
      </w:pPr>
      <w:r w:rsidRPr="00FA268F">
        <w:rPr>
          <w:sz w:val="24"/>
        </w:rPr>
        <w:t>Physical parameters include; weather conditions, boat traffic, and air temperature</w:t>
      </w:r>
    </w:p>
    <w:p w14:paraId="7094025F" w14:textId="77777777" w:rsidR="00FA268F" w:rsidRDefault="00FA268F" w:rsidP="00FA268F">
      <w:pPr>
        <w:tabs>
          <w:tab w:val="left" w:pos="840"/>
        </w:tabs>
        <w:ind w:right="948"/>
        <w:rPr>
          <w:sz w:val="24"/>
          <w:u w:val="single"/>
        </w:rPr>
      </w:pPr>
    </w:p>
    <w:p w14:paraId="2C3C8E2B" w14:textId="40DCC590" w:rsidR="00FA268F" w:rsidRPr="00FA268F" w:rsidRDefault="00FA268F" w:rsidP="00FA268F">
      <w:pPr>
        <w:tabs>
          <w:tab w:val="left" w:pos="840"/>
        </w:tabs>
        <w:ind w:right="948"/>
        <w:rPr>
          <w:rFonts w:ascii="Symbol" w:hAnsi="Symbol"/>
          <w:sz w:val="24"/>
        </w:rPr>
      </w:pPr>
      <w:r w:rsidRPr="00FA268F">
        <w:rPr>
          <w:sz w:val="24"/>
          <w:u w:val="single"/>
        </w:rPr>
        <w:t xml:space="preserve">Schedule </w:t>
      </w:r>
    </w:p>
    <w:p w14:paraId="2FEE053A" w14:textId="3137296A" w:rsidR="00FA268F" w:rsidRPr="00FA268F" w:rsidRDefault="00FA268F" w:rsidP="00FA268F">
      <w:pPr>
        <w:pStyle w:val="ListParagraph"/>
        <w:numPr>
          <w:ilvl w:val="0"/>
          <w:numId w:val="8"/>
        </w:numPr>
        <w:tabs>
          <w:tab w:val="left" w:pos="840"/>
        </w:tabs>
        <w:ind w:right="948"/>
        <w:rPr>
          <w:rFonts w:ascii="Symbol" w:hAnsi="Symbol"/>
          <w:sz w:val="24"/>
        </w:rPr>
      </w:pPr>
      <w:r w:rsidRPr="00FA268F">
        <w:rPr>
          <w:sz w:val="24"/>
        </w:rPr>
        <w:t>Data collection will occur in spring (April/May) and summer</w:t>
      </w:r>
      <w:r w:rsidRPr="00FA268F">
        <w:rPr>
          <w:spacing w:val="-3"/>
          <w:sz w:val="24"/>
        </w:rPr>
        <w:t xml:space="preserve"> </w:t>
      </w:r>
      <w:r w:rsidRPr="00FA268F">
        <w:rPr>
          <w:sz w:val="24"/>
        </w:rPr>
        <w:t>(July/August)</w:t>
      </w:r>
    </w:p>
    <w:p w14:paraId="2C2D489A" w14:textId="77777777" w:rsidR="00685216" w:rsidRDefault="00685216" w:rsidP="00685216">
      <w:pPr>
        <w:pStyle w:val="Heading2"/>
        <w:spacing w:line="240" w:lineRule="auto"/>
        <w:ind w:left="0" w:right="1753"/>
        <w:rPr>
          <w:ins w:id="27" w:author="ben" w:date="2022-10-14T12:06:00Z"/>
        </w:rPr>
      </w:pPr>
      <w:bookmarkStart w:id="28" w:name="_Toc116644749"/>
      <w:ins w:id="29" w:author="ben" w:date="2022-10-14T12:06:00Z">
        <w:r>
          <w:t>Task B) Collection of specified interval data with programmable Electronic Instruments</w:t>
        </w:r>
        <w:bookmarkEnd w:id="28"/>
      </w:ins>
    </w:p>
    <w:p w14:paraId="604716AF" w14:textId="77777777" w:rsidR="00685216" w:rsidRDefault="00685216" w:rsidP="00685216">
      <w:pPr>
        <w:pStyle w:val="BodyText"/>
        <w:ind w:right="704"/>
        <w:rPr>
          <w:ins w:id="30" w:author="ben" w:date="2022-10-14T12:06:00Z"/>
        </w:rPr>
      </w:pPr>
    </w:p>
    <w:p w14:paraId="223E1024" w14:textId="77777777" w:rsidR="00685216" w:rsidRDefault="00685216" w:rsidP="00685216">
      <w:pPr>
        <w:pStyle w:val="BodyText"/>
        <w:spacing w:line="274" w:lineRule="exact"/>
        <w:rPr>
          <w:ins w:id="31" w:author="ben" w:date="2022-10-14T12:06:00Z"/>
          <w:u w:val="single"/>
        </w:rPr>
      </w:pPr>
      <w:ins w:id="32" w:author="ben" w:date="2022-10-14T12:06:00Z">
        <w:r>
          <w:rPr>
            <w:u w:val="single"/>
          </w:rPr>
          <w:lastRenderedPageBreak/>
          <w:t>Narrative Task Description</w:t>
        </w:r>
      </w:ins>
    </w:p>
    <w:p w14:paraId="41FE0361" w14:textId="77777777" w:rsidR="00685216" w:rsidRPr="003B1B67" w:rsidRDefault="00685216" w:rsidP="00685216">
      <w:pPr>
        <w:pStyle w:val="BodyText"/>
        <w:spacing w:line="274" w:lineRule="exact"/>
        <w:rPr>
          <w:ins w:id="33" w:author="ben" w:date="2022-10-14T12:06:00Z"/>
          <w:u w:val="single"/>
        </w:rPr>
      </w:pPr>
      <w:ins w:id="34" w:author="ben" w:date="2022-10-14T12:06:00Z">
        <w:r>
          <w:t xml:space="preserve">Maintain and deploy as needed instruments capable of recording time series of water quality parameters, e.g. water quality </w:t>
        </w:r>
        <w:proofErr w:type="spellStart"/>
        <w:r>
          <w:t>sondes</w:t>
        </w:r>
        <w:proofErr w:type="spellEnd"/>
        <w:r>
          <w:t>. Work with partners to identify projects where such monitoring is beneficial.</w:t>
        </w:r>
      </w:ins>
    </w:p>
    <w:p w14:paraId="48D472F5" w14:textId="77777777" w:rsidR="00685216" w:rsidRDefault="00685216" w:rsidP="00685216">
      <w:pPr>
        <w:pStyle w:val="BodyText"/>
        <w:spacing w:line="274" w:lineRule="exact"/>
        <w:rPr>
          <w:ins w:id="35" w:author="ben" w:date="2022-10-14T12:06:00Z"/>
        </w:rPr>
      </w:pPr>
    </w:p>
    <w:p w14:paraId="194B0F3A" w14:textId="77777777" w:rsidR="00685216" w:rsidRDefault="00685216" w:rsidP="00685216">
      <w:pPr>
        <w:pStyle w:val="BodyText"/>
        <w:rPr>
          <w:ins w:id="36" w:author="ben" w:date="2022-10-14T12:06:00Z"/>
        </w:rPr>
      </w:pPr>
      <w:ins w:id="37" w:author="ben" w:date="2022-10-14T12:06:00Z">
        <w:r>
          <w:rPr>
            <w:u w:val="single"/>
          </w:rPr>
          <w:t>Objectives</w:t>
        </w:r>
      </w:ins>
    </w:p>
    <w:p w14:paraId="6F93DEF6" w14:textId="77777777" w:rsidR="00685216" w:rsidRDefault="00685216" w:rsidP="00685216">
      <w:pPr>
        <w:pStyle w:val="BodyText"/>
        <w:spacing w:line="274" w:lineRule="exact"/>
        <w:rPr>
          <w:ins w:id="38" w:author="ben" w:date="2022-10-14T12:06:00Z"/>
        </w:rPr>
      </w:pPr>
    </w:p>
    <w:p w14:paraId="16DD7ABB" w14:textId="77777777" w:rsidR="00685216" w:rsidRDefault="00685216" w:rsidP="00685216">
      <w:pPr>
        <w:pStyle w:val="BodyText"/>
        <w:numPr>
          <w:ilvl w:val="0"/>
          <w:numId w:val="8"/>
        </w:numPr>
        <w:ind w:right="704"/>
        <w:rPr>
          <w:ins w:id="39" w:author="ben" w:date="2022-10-14T12:06:00Z"/>
        </w:rPr>
      </w:pPr>
      <w:ins w:id="40" w:author="ben" w:date="2022-10-14T12:06:00Z">
        <w:r>
          <w:t xml:space="preserve">Maintain a collection of 8-10 water quality </w:t>
        </w:r>
        <w:proofErr w:type="spellStart"/>
        <w:r>
          <w:t>sondes</w:t>
        </w:r>
        <w:proofErr w:type="spellEnd"/>
        <w:r>
          <w:t xml:space="preserve"> capable of recording continuous parameters </w:t>
        </w:r>
      </w:ins>
    </w:p>
    <w:p w14:paraId="49BA190C" w14:textId="77777777" w:rsidR="00685216" w:rsidRDefault="00685216" w:rsidP="00685216">
      <w:pPr>
        <w:pStyle w:val="BodyText"/>
        <w:numPr>
          <w:ilvl w:val="0"/>
          <w:numId w:val="8"/>
        </w:numPr>
        <w:ind w:right="704"/>
        <w:rPr>
          <w:ins w:id="41" w:author="ben" w:date="2022-10-14T12:06:00Z"/>
        </w:rPr>
      </w:pPr>
      <w:ins w:id="42" w:author="ben" w:date="2022-10-14T12:06:00Z">
        <w:r>
          <w:t>Work with agencies, NGOs, and citizens to identify locations where continuous monitoring of water quality parameters may be valuable. E.g.; invasive species treatments; developing areas, impacted water bodies.</w:t>
        </w:r>
      </w:ins>
    </w:p>
    <w:p w14:paraId="035FB548" w14:textId="77777777" w:rsidR="00685216" w:rsidRDefault="00685216" w:rsidP="00685216">
      <w:pPr>
        <w:pStyle w:val="BodyText"/>
        <w:ind w:right="704"/>
        <w:rPr>
          <w:ins w:id="43" w:author="ben" w:date="2022-10-14T12:06:00Z"/>
        </w:rPr>
      </w:pPr>
    </w:p>
    <w:p w14:paraId="09BA4F6B" w14:textId="77777777" w:rsidR="00685216" w:rsidRDefault="00685216" w:rsidP="00685216">
      <w:pPr>
        <w:pStyle w:val="BodyText"/>
        <w:ind w:right="704"/>
        <w:rPr>
          <w:ins w:id="44" w:author="ben" w:date="2022-10-14T12:06:00Z"/>
          <w:u w:val="single"/>
        </w:rPr>
      </w:pPr>
      <w:ins w:id="45" w:author="ben" w:date="2022-10-14T12:06:00Z">
        <w:r>
          <w:rPr>
            <w:u w:val="single"/>
          </w:rPr>
          <w:t>Data Collection</w:t>
        </w:r>
      </w:ins>
    </w:p>
    <w:p w14:paraId="4B85818E" w14:textId="77777777" w:rsidR="00685216" w:rsidRDefault="00685216" w:rsidP="00685216">
      <w:pPr>
        <w:pStyle w:val="BodyText"/>
        <w:ind w:right="704"/>
        <w:rPr>
          <w:ins w:id="46" w:author="ben" w:date="2022-10-14T12:06:00Z"/>
        </w:rPr>
      </w:pPr>
    </w:p>
    <w:p w14:paraId="5BC7FB94" w14:textId="77777777" w:rsidR="00685216" w:rsidRDefault="00685216" w:rsidP="00685216">
      <w:pPr>
        <w:pStyle w:val="BodyText"/>
        <w:numPr>
          <w:ilvl w:val="0"/>
          <w:numId w:val="8"/>
        </w:numPr>
        <w:ind w:right="704"/>
        <w:rPr>
          <w:ins w:id="47" w:author="ben" w:date="2022-10-14T12:06:00Z"/>
        </w:rPr>
      </w:pPr>
      <w:ins w:id="48" w:author="ben" w:date="2022-10-14T12:06:00Z">
        <w:r>
          <w:t>Parameters include pH, turbidity, conductivity, temperature, and dissolved oxygen</w:t>
        </w:r>
      </w:ins>
    </w:p>
    <w:p w14:paraId="220B3230" w14:textId="77777777" w:rsidR="00685216" w:rsidRDefault="00685216" w:rsidP="00685216">
      <w:pPr>
        <w:pStyle w:val="BodyText"/>
        <w:numPr>
          <w:ilvl w:val="0"/>
          <w:numId w:val="8"/>
        </w:numPr>
        <w:ind w:right="704"/>
        <w:rPr>
          <w:ins w:id="49" w:author="ben" w:date="2022-10-14T12:06:00Z"/>
        </w:rPr>
      </w:pPr>
      <w:proofErr w:type="spellStart"/>
      <w:ins w:id="50" w:author="ben" w:date="2022-10-14T12:06:00Z">
        <w:r>
          <w:t>Sondes</w:t>
        </w:r>
        <w:proofErr w:type="spellEnd"/>
        <w:r>
          <w:t xml:space="preserve"> will be subject to pre and post deployment calibrations and checks for all parameters</w:t>
        </w:r>
      </w:ins>
    </w:p>
    <w:p w14:paraId="2291119D" w14:textId="77777777" w:rsidR="00685216" w:rsidRDefault="00685216" w:rsidP="00685216">
      <w:pPr>
        <w:pStyle w:val="BodyText"/>
        <w:ind w:right="704"/>
        <w:rPr>
          <w:ins w:id="51" w:author="ben" w:date="2022-10-14T12:06:00Z"/>
        </w:rPr>
      </w:pPr>
    </w:p>
    <w:p w14:paraId="325D7406" w14:textId="77777777" w:rsidR="00685216" w:rsidRDefault="00685216" w:rsidP="00685216">
      <w:pPr>
        <w:pStyle w:val="BodyText"/>
        <w:ind w:right="704"/>
        <w:rPr>
          <w:ins w:id="52" w:author="ben" w:date="2022-10-14T12:06:00Z"/>
        </w:rPr>
      </w:pPr>
      <w:ins w:id="53" w:author="ben" w:date="2022-10-14T12:06:00Z">
        <w:r w:rsidRPr="00FA268F">
          <w:rPr>
            <w:u w:val="single"/>
          </w:rPr>
          <w:t>Schedule</w:t>
        </w:r>
      </w:ins>
    </w:p>
    <w:p w14:paraId="4638E8AA" w14:textId="77777777" w:rsidR="00685216" w:rsidRDefault="00685216" w:rsidP="00685216">
      <w:pPr>
        <w:pStyle w:val="BodyText"/>
        <w:ind w:right="704"/>
        <w:rPr>
          <w:ins w:id="54" w:author="ben" w:date="2022-10-14T12:06:00Z"/>
        </w:rPr>
      </w:pPr>
    </w:p>
    <w:p w14:paraId="10429D79" w14:textId="77777777" w:rsidR="00685216" w:rsidRDefault="00685216" w:rsidP="00685216">
      <w:pPr>
        <w:pStyle w:val="BodyText"/>
        <w:numPr>
          <w:ilvl w:val="0"/>
          <w:numId w:val="8"/>
        </w:numPr>
        <w:ind w:right="704"/>
        <w:rPr>
          <w:ins w:id="55" w:author="ben" w:date="2022-10-14T12:06:00Z"/>
        </w:rPr>
      </w:pPr>
      <w:ins w:id="56" w:author="ben" w:date="2022-10-14T12:06:00Z">
        <w:r>
          <w:t>Fieldwork will be executed based on funding opportunities and local need</w:t>
        </w:r>
      </w:ins>
    </w:p>
    <w:p w14:paraId="669FEB05" w14:textId="77777777" w:rsidR="00685216" w:rsidRDefault="00685216" w:rsidP="00685216">
      <w:pPr>
        <w:pStyle w:val="BodyText"/>
        <w:numPr>
          <w:ilvl w:val="0"/>
          <w:numId w:val="8"/>
        </w:numPr>
        <w:ind w:right="704"/>
        <w:rPr>
          <w:ins w:id="57" w:author="ben" w:date="2022-10-14T12:06:00Z"/>
        </w:rPr>
      </w:pPr>
      <w:proofErr w:type="spellStart"/>
      <w:ins w:id="58" w:author="ben" w:date="2022-10-14T12:06:00Z">
        <w:r>
          <w:t>Sondes</w:t>
        </w:r>
        <w:proofErr w:type="spellEnd"/>
        <w:r>
          <w:t xml:space="preserve"> will be returned to the manufacturer for bench calibration as needed depending on annual usage</w:t>
        </w:r>
      </w:ins>
    </w:p>
    <w:p w14:paraId="1FAF4D32" w14:textId="77777777" w:rsidR="00771F2F" w:rsidRPr="00E946A5" w:rsidRDefault="00771F2F" w:rsidP="00771F2F">
      <w:pPr>
        <w:widowControl/>
        <w:adjustRightInd w:val="0"/>
        <w:rPr>
          <w:rFonts w:ascii="TimesNewRomanPSMT" w:eastAsiaTheme="minorHAnsi" w:hAnsi="TimesNewRomanPSMT" w:cs="TimesNewRomanPSMT"/>
          <w:sz w:val="24"/>
          <w:szCs w:val="24"/>
        </w:rPr>
      </w:pPr>
    </w:p>
    <w:p w14:paraId="343CF936" w14:textId="77777777" w:rsidR="00771F2F" w:rsidRPr="00E946A5" w:rsidRDefault="00771F2F" w:rsidP="00771F2F">
      <w:pPr>
        <w:widowControl/>
        <w:adjustRightInd w:val="0"/>
        <w:rPr>
          <w:rFonts w:ascii="TimesNewRomanPSMT" w:eastAsiaTheme="minorHAnsi" w:hAnsi="TimesNewRomanPSMT" w:cs="TimesNewRomanPSMT"/>
          <w:sz w:val="24"/>
          <w:szCs w:val="24"/>
        </w:rPr>
      </w:pPr>
    </w:p>
    <w:p w14:paraId="2B04F73B" w14:textId="77777777" w:rsidR="001B6F79" w:rsidRPr="00E946A5" w:rsidRDefault="001B6F79" w:rsidP="001B6F79">
      <w:pPr>
        <w:pStyle w:val="Heading2"/>
        <w:ind w:left="0"/>
        <w:rPr>
          <w:ins w:id="59" w:author="ben" w:date="2022-10-14T12:21:00Z"/>
        </w:rPr>
      </w:pPr>
      <w:bookmarkStart w:id="60" w:name="_Toc116644750"/>
      <w:ins w:id="61" w:author="ben" w:date="2022-10-14T12:21:00Z">
        <w:r w:rsidRPr="00E946A5">
          <w:t>Task C) Stream Temperature Monitoring</w:t>
        </w:r>
        <w:bookmarkEnd w:id="60"/>
      </w:ins>
    </w:p>
    <w:p w14:paraId="788D5D5C" w14:textId="77777777" w:rsidR="001B6F79" w:rsidRPr="00E946A5" w:rsidRDefault="001B6F79" w:rsidP="001B6F79">
      <w:pPr>
        <w:rPr>
          <w:ins w:id="62" w:author="ben" w:date="2022-10-14T12:21:00Z"/>
          <w:sz w:val="24"/>
          <w:szCs w:val="24"/>
        </w:rPr>
      </w:pPr>
    </w:p>
    <w:p w14:paraId="624384D6" w14:textId="77777777" w:rsidR="001B6F79" w:rsidRPr="00E946A5" w:rsidRDefault="001B6F79" w:rsidP="001B6F79">
      <w:pPr>
        <w:pStyle w:val="BodyText"/>
        <w:spacing w:line="274" w:lineRule="exact"/>
        <w:rPr>
          <w:ins w:id="63" w:author="ben" w:date="2022-10-14T12:21:00Z"/>
          <w:u w:val="single"/>
        </w:rPr>
      </w:pPr>
      <w:ins w:id="64" w:author="ben" w:date="2022-10-14T12:21:00Z">
        <w:r w:rsidRPr="00E946A5">
          <w:rPr>
            <w:u w:val="single"/>
          </w:rPr>
          <w:t>Narrative Task Description</w:t>
        </w:r>
      </w:ins>
    </w:p>
    <w:p w14:paraId="534BEDAB" w14:textId="77777777" w:rsidR="001B6F79" w:rsidRPr="00E946A5" w:rsidRDefault="001B6F79" w:rsidP="001B6F79">
      <w:pPr>
        <w:rPr>
          <w:ins w:id="65" w:author="ben" w:date="2022-10-14T12:21:00Z"/>
          <w:sz w:val="24"/>
          <w:szCs w:val="24"/>
        </w:rPr>
      </w:pPr>
      <w:ins w:id="66" w:author="ben" w:date="2022-10-14T12:21:00Z">
        <w:r w:rsidRPr="00E946A5">
          <w:rPr>
            <w:sz w:val="24"/>
            <w:szCs w:val="24"/>
          </w:rPr>
          <w:t xml:space="preserve">Maintain </w:t>
        </w:r>
        <w:r>
          <w:rPr>
            <w:sz w:val="24"/>
            <w:szCs w:val="24"/>
          </w:rPr>
          <w:t>stream temperature monitoring sites in perpetuity at six sites in the lower Kenai River and Kasilof River area, and at other sites as needed by new and ongoing projects</w:t>
        </w:r>
      </w:ins>
    </w:p>
    <w:p w14:paraId="22E9907D" w14:textId="77777777" w:rsidR="001B6F79" w:rsidRPr="00E946A5" w:rsidRDefault="001B6F79" w:rsidP="001B6F79">
      <w:pPr>
        <w:rPr>
          <w:ins w:id="67" w:author="ben" w:date="2022-10-14T12:21:00Z"/>
          <w:sz w:val="24"/>
          <w:szCs w:val="24"/>
        </w:rPr>
      </w:pPr>
    </w:p>
    <w:p w14:paraId="7558DD4E" w14:textId="77777777" w:rsidR="001B6F79" w:rsidRDefault="001B6F79" w:rsidP="001B6F79">
      <w:pPr>
        <w:pStyle w:val="BodyText"/>
        <w:rPr>
          <w:ins w:id="68" w:author="ben" w:date="2022-10-14T12:21:00Z"/>
          <w:u w:val="single"/>
        </w:rPr>
      </w:pPr>
      <w:ins w:id="69" w:author="ben" w:date="2022-10-14T12:21:00Z">
        <w:r w:rsidRPr="00E946A5">
          <w:rPr>
            <w:u w:val="single"/>
          </w:rPr>
          <w:t>Objectives</w:t>
        </w:r>
      </w:ins>
    </w:p>
    <w:p w14:paraId="6D2EE7A1" w14:textId="77777777" w:rsidR="001B6F79" w:rsidRDefault="001B6F79" w:rsidP="001B6F79">
      <w:pPr>
        <w:pStyle w:val="BodyText"/>
        <w:rPr>
          <w:ins w:id="70" w:author="ben" w:date="2022-10-14T12:21:00Z"/>
        </w:rPr>
      </w:pPr>
    </w:p>
    <w:p w14:paraId="3B78F3B7" w14:textId="77777777" w:rsidR="001B6F79" w:rsidRDefault="001B6F79" w:rsidP="001B6F79">
      <w:pPr>
        <w:pStyle w:val="BodyText"/>
        <w:numPr>
          <w:ilvl w:val="0"/>
          <w:numId w:val="11"/>
        </w:numPr>
        <w:rPr>
          <w:ins w:id="71" w:author="ben" w:date="2022-10-14T12:21:00Z"/>
        </w:rPr>
      </w:pPr>
      <w:ins w:id="72" w:author="ben" w:date="2022-10-14T12:21:00Z">
        <w:r>
          <w:t>Perform site visits at the six long-term stream temperature monitoring sites a minimum of twice annually</w:t>
        </w:r>
      </w:ins>
    </w:p>
    <w:p w14:paraId="2A2A806F" w14:textId="77777777" w:rsidR="001B6F79" w:rsidRDefault="001B6F79" w:rsidP="001B6F79">
      <w:pPr>
        <w:pStyle w:val="BodyText"/>
        <w:numPr>
          <w:ilvl w:val="1"/>
          <w:numId w:val="11"/>
        </w:numPr>
        <w:rPr>
          <w:ins w:id="73" w:author="ben" w:date="2022-10-14T12:21:00Z"/>
        </w:rPr>
      </w:pPr>
      <w:ins w:id="74" w:author="ben" w:date="2022-10-14T12:21:00Z">
        <w:r>
          <w:t>Moose River</w:t>
        </w:r>
      </w:ins>
    </w:p>
    <w:p w14:paraId="3B8DEAB5" w14:textId="77777777" w:rsidR="001B6F79" w:rsidRDefault="001B6F79" w:rsidP="001B6F79">
      <w:pPr>
        <w:pStyle w:val="BodyText"/>
        <w:numPr>
          <w:ilvl w:val="1"/>
          <w:numId w:val="11"/>
        </w:numPr>
        <w:rPr>
          <w:ins w:id="75" w:author="ben" w:date="2022-10-14T12:21:00Z"/>
        </w:rPr>
      </w:pPr>
      <w:ins w:id="76" w:author="ben" w:date="2022-10-14T12:21:00Z">
        <w:r>
          <w:t>Funny River</w:t>
        </w:r>
      </w:ins>
    </w:p>
    <w:p w14:paraId="4E71E710" w14:textId="77777777" w:rsidR="001B6F79" w:rsidRDefault="001B6F79" w:rsidP="001B6F79">
      <w:pPr>
        <w:pStyle w:val="BodyText"/>
        <w:numPr>
          <w:ilvl w:val="1"/>
          <w:numId w:val="11"/>
        </w:numPr>
        <w:rPr>
          <w:ins w:id="77" w:author="ben" w:date="2022-10-14T12:21:00Z"/>
        </w:rPr>
      </w:pPr>
      <w:ins w:id="78" w:author="ben" w:date="2022-10-14T12:21:00Z">
        <w:r>
          <w:t>Soldotna Creek</w:t>
        </w:r>
      </w:ins>
    </w:p>
    <w:p w14:paraId="02BA2B54" w14:textId="77777777" w:rsidR="001B6F79" w:rsidRDefault="001B6F79" w:rsidP="001B6F79">
      <w:pPr>
        <w:pStyle w:val="BodyText"/>
        <w:numPr>
          <w:ilvl w:val="1"/>
          <w:numId w:val="11"/>
        </w:numPr>
        <w:rPr>
          <w:ins w:id="79" w:author="ben" w:date="2022-10-14T12:21:00Z"/>
        </w:rPr>
      </w:pPr>
      <w:proofErr w:type="spellStart"/>
      <w:ins w:id="80" w:author="ben" w:date="2022-10-14T12:21:00Z">
        <w:r>
          <w:t>Slikok</w:t>
        </w:r>
        <w:proofErr w:type="spellEnd"/>
        <w:r>
          <w:t xml:space="preserve"> Creek</w:t>
        </w:r>
      </w:ins>
    </w:p>
    <w:p w14:paraId="3B1CF92D" w14:textId="77777777" w:rsidR="001B6F79" w:rsidRDefault="001B6F79" w:rsidP="001B6F79">
      <w:pPr>
        <w:pStyle w:val="BodyText"/>
        <w:numPr>
          <w:ilvl w:val="1"/>
          <w:numId w:val="11"/>
        </w:numPr>
        <w:rPr>
          <w:ins w:id="81" w:author="ben" w:date="2022-10-14T12:21:00Z"/>
        </w:rPr>
      </w:pPr>
      <w:ins w:id="82" w:author="ben" w:date="2022-10-14T12:21:00Z">
        <w:r>
          <w:t>Beaver Creek</w:t>
        </w:r>
      </w:ins>
    </w:p>
    <w:p w14:paraId="61900E03" w14:textId="77777777" w:rsidR="001B6F79" w:rsidRDefault="001B6F79" w:rsidP="001B6F79">
      <w:pPr>
        <w:pStyle w:val="BodyText"/>
        <w:numPr>
          <w:ilvl w:val="1"/>
          <w:numId w:val="11"/>
        </w:numPr>
        <w:rPr>
          <w:ins w:id="83" w:author="ben" w:date="2022-10-14T12:21:00Z"/>
        </w:rPr>
      </w:pPr>
      <w:ins w:id="84" w:author="ben" w:date="2022-10-14T12:21:00Z">
        <w:r>
          <w:t>Crooked Creek</w:t>
        </w:r>
      </w:ins>
    </w:p>
    <w:p w14:paraId="6E7671B0" w14:textId="77777777" w:rsidR="001B6F79" w:rsidRPr="00E946A5" w:rsidRDefault="001B6F79" w:rsidP="001B6F79">
      <w:pPr>
        <w:pStyle w:val="BodyText"/>
        <w:numPr>
          <w:ilvl w:val="0"/>
          <w:numId w:val="11"/>
        </w:numPr>
        <w:rPr>
          <w:ins w:id="85" w:author="ben" w:date="2022-10-14T12:21:00Z"/>
        </w:rPr>
      </w:pPr>
      <w:ins w:id="86" w:author="ben" w:date="2022-10-14T12:21:00Z">
        <w:r>
          <w:t xml:space="preserve">Apply the highest available standards for site management and data curation as outlined in </w:t>
        </w:r>
        <w:proofErr w:type="spellStart"/>
        <w:r>
          <w:t>Mauger</w:t>
        </w:r>
        <w:proofErr w:type="spellEnd"/>
        <w:r>
          <w:t xml:space="preserve"> et al. </w:t>
        </w:r>
        <w:r>
          <w:fldChar w:fldCharType="begin" w:fldLock="1"/>
        </w:r>
        <w:r>
          <w:instrText>ADDIN paperpile_citation &lt;clusterId&gt;B294P552E942I656&lt;/clusterId&gt;&lt;metadata&gt;&lt;citation&gt;&lt;id&gt;592654ec-e6cc-4a77-92fa-cebd62353b65&lt;/id&gt;&lt;no_author&gt;true&lt;/no_author&gt;&lt;/citation&gt;&lt;/metadata&gt;&lt;data&gt;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&lt;/data&gt; \* MERGEFORMAT</w:instrText>
        </w:r>
        <w:r>
          <w:fldChar w:fldCharType="separate"/>
        </w:r>
        <w:r>
          <w:rPr>
            <w:noProof/>
          </w:rPr>
          <w:t>(2015)</w:t>
        </w:r>
        <w:r>
          <w:fldChar w:fldCharType="end"/>
        </w:r>
      </w:ins>
    </w:p>
    <w:p w14:paraId="50F45CA8" w14:textId="77777777" w:rsidR="001B6F79" w:rsidRPr="00E946A5" w:rsidRDefault="001B6F79" w:rsidP="001B6F79">
      <w:pPr>
        <w:rPr>
          <w:ins w:id="87" w:author="ben" w:date="2022-10-14T12:21:00Z"/>
          <w:sz w:val="24"/>
          <w:szCs w:val="24"/>
        </w:rPr>
      </w:pPr>
    </w:p>
    <w:p w14:paraId="49936C47" w14:textId="77777777" w:rsidR="001B6F79" w:rsidRPr="00E946A5" w:rsidRDefault="001B6F79" w:rsidP="001B6F79">
      <w:pPr>
        <w:rPr>
          <w:ins w:id="88" w:author="ben" w:date="2022-10-14T12:21:00Z"/>
          <w:sz w:val="24"/>
          <w:szCs w:val="24"/>
        </w:rPr>
      </w:pPr>
      <w:ins w:id="89" w:author="ben" w:date="2022-10-14T12:21:00Z">
        <w:r w:rsidRPr="00E946A5">
          <w:rPr>
            <w:sz w:val="24"/>
            <w:szCs w:val="24"/>
            <w:u w:val="single"/>
          </w:rPr>
          <w:lastRenderedPageBreak/>
          <w:t>Data Collection</w:t>
        </w:r>
      </w:ins>
    </w:p>
    <w:p w14:paraId="37ADB211" w14:textId="77777777" w:rsidR="001B6F79" w:rsidRDefault="001B6F79" w:rsidP="001B6F79">
      <w:pPr>
        <w:pStyle w:val="AppendixSubheadings"/>
        <w:rPr>
          <w:ins w:id="90" w:author="ben" w:date="2022-10-14T12:21:00Z"/>
          <w:sz w:val="24"/>
          <w:szCs w:val="24"/>
        </w:rPr>
      </w:pPr>
    </w:p>
    <w:p w14:paraId="1D94FA96" w14:textId="77777777" w:rsidR="001B6F79" w:rsidRDefault="001B6F79" w:rsidP="001B6F79">
      <w:pPr>
        <w:pStyle w:val="AppendixSubheadings"/>
        <w:numPr>
          <w:ilvl w:val="0"/>
          <w:numId w:val="12"/>
        </w:numPr>
        <w:rPr>
          <w:ins w:id="91" w:author="ben" w:date="2022-10-14T12:21:00Z"/>
          <w:sz w:val="24"/>
          <w:szCs w:val="24"/>
        </w:rPr>
      </w:pPr>
      <w:ins w:id="92" w:author="ben" w:date="2022-10-14T12:21:00Z">
        <w:r>
          <w:rPr>
            <w:sz w:val="24"/>
            <w:szCs w:val="24"/>
          </w:rPr>
          <w:t>Record year-round continuous time series of water temperature using programmed electronic instruments</w:t>
        </w:r>
      </w:ins>
    </w:p>
    <w:p w14:paraId="775E201C" w14:textId="77777777" w:rsidR="001B6F79" w:rsidRPr="00E946A5" w:rsidRDefault="001B6F79" w:rsidP="001B6F79">
      <w:pPr>
        <w:pStyle w:val="AppendixSubheadings"/>
        <w:rPr>
          <w:ins w:id="93" w:author="ben" w:date="2022-10-14T12:21:00Z"/>
          <w:sz w:val="24"/>
          <w:szCs w:val="24"/>
        </w:rPr>
      </w:pPr>
    </w:p>
    <w:p w14:paraId="7102C748" w14:textId="77777777" w:rsidR="001B6F79" w:rsidRPr="00E946A5" w:rsidRDefault="001B6F79" w:rsidP="001B6F79">
      <w:pPr>
        <w:pStyle w:val="BodyText"/>
        <w:ind w:right="704"/>
        <w:rPr>
          <w:ins w:id="94" w:author="ben" w:date="2022-10-14T12:21:00Z"/>
        </w:rPr>
      </w:pPr>
      <w:ins w:id="95" w:author="ben" w:date="2022-10-14T12:21:00Z">
        <w:r w:rsidRPr="00E946A5">
          <w:rPr>
            <w:u w:val="single"/>
          </w:rPr>
          <w:t>Schedule</w:t>
        </w:r>
      </w:ins>
    </w:p>
    <w:p w14:paraId="12A411C4" w14:textId="77777777" w:rsidR="001B6F79" w:rsidRPr="00E946A5" w:rsidRDefault="001B6F79" w:rsidP="001B6F79">
      <w:pPr>
        <w:pStyle w:val="AppendixSubheadings"/>
        <w:rPr>
          <w:ins w:id="96" w:author="ben" w:date="2022-10-14T12:21:00Z"/>
          <w:sz w:val="24"/>
          <w:szCs w:val="24"/>
        </w:rPr>
      </w:pPr>
    </w:p>
    <w:p w14:paraId="5DFFE2E8" w14:textId="12BD5E43" w:rsidR="00530E7B" w:rsidRPr="00530E7B" w:rsidRDefault="001B6F79" w:rsidP="00530E7B">
      <w:pPr>
        <w:pStyle w:val="AppendixSubheadings"/>
        <w:numPr>
          <w:ilvl w:val="0"/>
          <w:numId w:val="12"/>
        </w:numPr>
        <w:rPr>
          <w:sz w:val="24"/>
          <w:szCs w:val="24"/>
        </w:rPr>
      </w:pPr>
      <w:ins w:id="97" w:author="ben" w:date="2022-10-14T12:21:00Z">
        <w:r>
          <w:rPr>
            <w:sz w:val="24"/>
            <w:szCs w:val="24"/>
          </w:rPr>
          <w:t>Site visits to locations with water temperature loggers will be visited a minimum of biannually, typically once in early summer (May/June) and once in Fall (September/October</w:t>
        </w:r>
      </w:ins>
      <w:r w:rsidR="00530E7B">
        <w:rPr>
          <w:sz w:val="24"/>
          <w:szCs w:val="24"/>
        </w:rPr>
        <w:t>)</w:t>
      </w:r>
    </w:p>
    <w:p w14:paraId="65E728A7" w14:textId="700F6FD9" w:rsidR="00530E7B" w:rsidRDefault="00530E7B" w:rsidP="00530E7B">
      <w:pPr>
        <w:pStyle w:val="AppendixSubheadings"/>
        <w:ind w:left="720"/>
        <w:rPr>
          <w:sz w:val="24"/>
          <w:szCs w:val="24"/>
        </w:rPr>
      </w:pPr>
    </w:p>
    <w:p w14:paraId="0E7C8A04" w14:textId="5AC76124" w:rsidR="00530E7B" w:rsidRDefault="00530E7B" w:rsidP="00530E7B">
      <w:pPr>
        <w:pStyle w:val="AppendixSubheadings"/>
        <w:rPr>
          <w:sz w:val="24"/>
          <w:szCs w:val="24"/>
        </w:rPr>
      </w:pPr>
    </w:p>
    <w:p w14:paraId="2DE689EE" w14:textId="77777777" w:rsidR="00530E7B" w:rsidRPr="00530E7B" w:rsidRDefault="00530E7B" w:rsidP="00530E7B">
      <w:pPr>
        <w:pStyle w:val="AppendixSubheadings"/>
        <w:ind w:left="720"/>
        <w:rPr>
          <w:sz w:val="24"/>
          <w:szCs w:val="24"/>
        </w:rPr>
      </w:pPr>
    </w:p>
    <w:p w14:paraId="3681B6D9" w14:textId="2C3A4B6F" w:rsidR="00530E7B" w:rsidRPr="00530E7B" w:rsidRDefault="00530E7B" w:rsidP="002F1311">
      <w:pPr>
        <w:pStyle w:val="Heading2"/>
      </w:pPr>
      <w:bookmarkStart w:id="98" w:name="_Toc116644751"/>
      <w:r>
        <w:t>A7.</w:t>
      </w:r>
      <w:r>
        <w:tab/>
        <w:t>Q</w:t>
      </w:r>
      <w:r w:rsidR="002F1311">
        <w:t>uality</w:t>
      </w:r>
      <w:r>
        <w:t xml:space="preserve"> </w:t>
      </w:r>
      <w:r w:rsidR="002F1311">
        <w:t>Objectives</w:t>
      </w:r>
      <w:r>
        <w:t xml:space="preserve"> </w:t>
      </w:r>
      <w:proofErr w:type="gramStart"/>
      <w:r>
        <w:t>A</w:t>
      </w:r>
      <w:r w:rsidR="002F1311">
        <w:t>nd</w:t>
      </w:r>
      <w:proofErr w:type="gramEnd"/>
      <w:r>
        <w:t xml:space="preserve"> C</w:t>
      </w:r>
      <w:r w:rsidR="002F1311">
        <w:t>riteria</w:t>
      </w:r>
      <w:r>
        <w:t xml:space="preserve"> F</w:t>
      </w:r>
      <w:r w:rsidR="002F1311">
        <w:t>or</w:t>
      </w:r>
      <w:r>
        <w:t xml:space="preserve"> M</w:t>
      </w:r>
      <w:r w:rsidR="002F1311">
        <w:t>easurement</w:t>
      </w:r>
      <w:r>
        <w:t xml:space="preserve"> O</w:t>
      </w:r>
      <w:r w:rsidR="002F1311">
        <w:t>f</w:t>
      </w:r>
      <w:r w:rsidRPr="00530E7B">
        <w:rPr>
          <w:spacing w:val="-8"/>
        </w:rPr>
        <w:t xml:space="preserve"> </w:t>
      </w:r>
      <w:r>
        <w:t>D</w:t>
      </w:r>
      <w:r w:rsidR="002F1311">
        <w:t>ata</w:t>
      </w:r>
      <w:bookmarkEnd w:id="98"/>
    </w:p>
    <w:p w14:paraId="7A665106" w14:textId="77777777" w:rsidR="00530E7B" w:rsidRDefault="00530E7B" w:rsidP="00530E7B">
      <w:pPr>
        <w:pStyle w:val="BodyText"/>
        <w:ind w:right="696"/>
      </w:pPr>
    </w:p>
    <w:p w14:paraId="0D8CBE06" w14:textId="62F3FEB7" w:rsidR="00530E7B" w:rsidRDefault="00530E7B" w:rsidP="00530E7B">
      <w:pPr>
        <w:pStyle w:val="BodyText"/>
        <w:ind w:right="696"/>
      </w:pPr>
      <w:r>
        <w:t xml:space="preserve">Data Quality Objectives (DQOs) for this program have been established to ensure that the data meets its overall objectives as described in A6, above – establishing a basic water quality inventory and detecting significant changes and trends. Tables </w:t>
      </w:r>
      <w:r w:rsidRPr="002F1311">
        <w:rPr>
          <w:color w:val="FF0000"/>
        </w:rPr>
        <w:t xml:space="preserve">1 through 4 </w:t>
      </w:r>
      <w:r>
        <w:t>show objectives for detectability, precision and accuracy for each parameter tested by all possible methods used by both the Agency Baseline. DQOs are also included for automated multiprobes. In each case the sampling matrix is the water body of interest. Table 5 shows the objectives for the Stream Temperature monitoring. Objectives for precision, accuracy, representativeness, comparability and completeness are also summarized below</w:t>
      </w:r>
      <w:r w:rsidR="002F1311">
        <w:t xml:space="preserve"> (</w:t>
      </w:r>
      <w:r w:rsidR="002F1311" w:rsidRPr="002F1311">
        <w:rPr>
          <w:color w:val="FF0000"/>
        </w:rPr>
        <w:t>where</w:t>
      </w:r>
      <w:r w:rsidR="002F1311">
        <w:rPr>
          <w:color w:val="FF0000"/>
        </w:rPr>
        <w:t>???</w:t>
      </w:r>
      <w:r w:rsidR="002F1311">
        <w:t>)</w:t>
      </w:r>
      <w:r>
        <w:t>. Project DQOs may be revised in the future if funding becomes available for additional training and equipment or if the project manager determines that different objectives would be more effective in meeting program objectives. Any changes in DQOs will be submitted to USEPA and ADEC for approval before implementation.</w:t>
      </w:r>
    </w:p>
    <w:p w14:paraId="457FB0CF" w14:textId="4EAED87B" w:rsidR="002F1311" w:rsidRDefault="002F1311" w:rsidP="00530E7B">
      <w:pPr>
        <w:pStyle w:val="BodyText"/>
        <w:ind w:right="696"/>
      </w:pPr>
    </w:p>
    <w:p w14:paraId="24B3B403" w14:textId="1D0D9BF4" w:rsidR="002F1311" w:rsidRDefault="002F1311" w:rsidP="00530E7B">
      <w:pPr>
        <w:pStyle w:val="BodyText"/>
        <w:ind w:right="696"/>
      </w:pPr>
    </w:p>
    <w:p w14:paraId="2E249058" w14:textId="4BC25C5B" w:rsidR="002F1311" w:rsidRDefault="002F1311" w:rsidP="00530E7B">
      <w:pPr>
        <w:pStyle w:val="BodyText"/>
        <w:ind w:right="696"/>
      </w:pPr>
    </w:p>
    <w:p w14:paraId="7A5DE779" w14:textId="7F85F3AE" w:rsidR="002F1311" w:rsidRDefault="002F1311" w:rsidP="00530E7B">
      <w:pPr>
        <w:pStyle w:val="BodyText"/>
        <w:ind w:right="696"/>
      </w:pPr>
    </w:p>
    <w:p w14:paraId="50E25B9D" w14:textId="16E16430" w:rsidR="002F1311" w:rsidRDefault="002F1311" w:rsidP="00530E7B">
      <w:pPr>
        <w:pStyle w:val="BodyText"/>
        <w:ind w:right="696"/>
      </w:pPr>
    </w:p>
    <w:p w14:paraId="5FCD4A38" w14:textId="61A53CCE" w:rsidR="002F1311" w:rsidRDefault="002F1311" w:rsidP="00530E7B">
      <w:pPr>
        <w:pStyle w:val="BodyText"/>
        <w:ind w:right="696"/>
      </w:pPr>
    </w:p>
    <w:p w14:paraId="1B1A8B59" w14:textId="64608702" w:rsidR="002F1311" w:rsidRDefault="002F1311" w:rsidP="00530E7B">
      <w:pPr>
        <w:pStyle w:val="BodyText"/>
        <w:ind w:right="696"/>
      </w:pPr>
    </w:p>
    <w:p w14:paraId="662841F9" w14:textId="3177DD07" w:rsidR="002F1311" w:rsidRDefault="002F1311" w:rsidP="00530E7B">
      <w:pPr>
        <w:pStyle w:val="BodyText"/>
        <w:ind w:right="696"/>
      </w:pPr>
    </w:p>
    <w:p w14:paraId="5E671AC6" w14:textId="347B17D7" w:rsidR="002F1311" w:rsidRDefault="002F1311" w:rsidP="00530E7B">
      <w:pPr>
        <w:pStyle w:val="BodyText"/>
        <w:ind w:right="696"/>
      </w:pPr>
    </w:p>
    <w:p w14:paraId="714E5AE2" w14:textId="660190C0" w:rsidR="002F1311" w:rsidRDefault="002F1311" w:rsidP="00530E7B">
      <w:pPr>
        <w:pStyle w:val="BodyText"/>
        <w:ind w:right="696"/>
      </w:pPr>
    </w:p>
    <w:p w14:paraId="274C483C" w14:textId="347BDCCC" w:rsidR="002F1311" w:rsidRDefault="002F1311" w:rsidP="00530E7B">
      <w:pPr>
        <w:pStyle w:val="BodyText"/>
        <w:ind w:right="696"/>
      </w:pPr>
    </w:p>
    <w:p w14:paraId="2558E258" w14:textId="77777777" w:rsidR="00E81AB1" w:rsidRDefault="00E81AB1" w:rsidP="00530E7B">
      <w:pPr>
        <w:pStyle w:val="BodyText"/>
        <w:ind w:right="696"/>
        <w:sectPr w:rsidR="00E81AB1">
          <w:headerReference w:type="default" r:id="rId27"/>
          <w:footerReference w:type="default" r:id="rId28"/>
          <w:pgSz w:w="12240" w:h="15840"/>
          <w:pgMar w:top="1440" w:right="1440" w:bottom="1440" w:left="1440" w:header="720" w:footer="720" w:gutter="0"/>
          <w:cols w:space="720"/>
          <w:docGrid w:linePitch="360"/>
        </w:sectPr>
      </w:pPr>
    </w:p>
    <w:p w14:paraId="472E234A" w14:textId="20739078" w:rsidR="00E81AB1" w:rsidRPr="007E16EA" w:rsidRDefault="007E16EA" w:rsidP="007E16EA">
      <w:pPr>
        <w:pStyle w:val="Caption"/>
        <w:keepNext/>
        <w:rPr>
          <w:b/>
          <w:i w:val="0"/>
          <w:color w:val="auto"/>
          <w:sz w:val="24"/>
          <w:szCs w:val="24"/>
        </w:rPr>
      </w:pPr>
      <w:bookmarkStart w:id="99" w:name="_Toc116644737"/>
      <w:r w:rsidRPr="007E16EA">
        <w:rPr>
          <w:b/>
          <w:i w:val="0"/>
          <w:color w:val="auto"/>
          <w:sz w:val="24"/>
          <w:szCs w:val="24"/>
        </w:rPr>
        <w:lastRenderedPageBreak/>
        <w:t xml:space="preserve">Table </w:t>
      </w:r>
      <w:r w:rsidRPr="007E16EA">
        <w:rPr>
          <w:b/>
          <w:i w:val="0"/>
          <w:color w:val="auto"/>
          <w:sz w:val="24"/>
          <w:szCs w:val="24"/>
        </w:rPr>
        <w:fldChar w:fldCharType="begin"/>
      </w:r>
      <w:r w:rsidRPr="007E16EA">
        <w:rPr>
          <w:b/>
          <w:i w:val="0"/>
          <w:color w:val="auto"/>
          <w:sz w:val="24"/>
          <w:szCs w:val="24"/>
        </w:rPr>
        <w:instrText xml:space="preserve"> SEQ Table \* ARABIC </w:instrText>
      </w:r>
      <w:r w:rsidRPr="007E16EA">
        <w:rPr>
          <w:b/>
          <w:i w:val="0"/>
          <w:color w:val="auto"/>
          <w:sz w:val="24"/>
          <w:szCs w:val="24"/>
        </w:rPr>
        <w:fldChar w:fldCharType="separate"/>
      </w:r>
      <w:r w:rsidRPr="007E16EA">
        <w:rPr>
          <w:b/>
          <w:i w:val="0"/>
          <w:noProof/>
          <w:color w:val="auto"/>
          <w:sz w:val="24"/>
          <w:szCs w:val="24"/>
        </w:rPr>
        <w:t>2</w:t>
      </w:r>
      <w:r w:rsidRPr="007E16EA">
        <w:rPr>
          <w:b/>
          <w:i w:val="0"/>
          <w:color w:val="auto"/>
          <w:sz w:val="24"/>
          <w:szCs w:val="24"/>
        </w:rPr>
        <w:fldChar w:fldCharType="end"/>
      </w:r>
      <w:r w:rsidRPr="007E16EA">
        <w:rPr>
          <w:b/>
          <w:i w:val="0"/>
          <w:color w:val="auto"/>
          <w:sz w:val="24"/>
          <w:szCs w:val="24"/>
        </w:rPr>
        <w:t>. Data Quality Objectives for Electronic Instruments</w:t>
      </w:r>
      <w:bookmarkEnd w:id="99"/>
    </w:p>
    <w:tbl>
      <w:tblPr>
        <w:tblW w:w="0" w:type="auto"/>
        <w:tblInd w:w="14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3010"/>
        <w:gridCol w:w="3482"/>
        <w:gridCol w:w="2703"/>
        <w:gridCol w:w="2032"/>
        <w:gridCol w:w="1395"/>
        <w:gridCol w:w="2729"/>
      </w:tblGrid>
      <w:tr w:rsidR="00E81AB1" w14:paraId="5472B950" w14:textId="77777777" w:rsidTr="00E81AB1">
        <w:trPr>
          <w:trHeight w:val="693"/>
        </w:trPr>
        <w:tc>
          <w:tcPr>
            <w:tcW w:w="3010" w:type="dxa"/>
            <w:tcBorders>
              <w:top w:val="double" w:sz="2" w:space="0" w:color="000000"/>
              <w:left w:val="double" w:sz="2" w:space="0" w:color="000000"/>
              <w:bottom w:val="single" w:sz="6" w:space="0" w:color="000000"/>
              <w:right w:val="single" w:sz="6" w:space="0" w:color="000000"/>
            </w:tcBorders>
            <w:hideMark/>
          </w:tcPr>
          <w:p w14:paraId="500CA7B9" w14:textId="77777777" w:rsidR="00E81AB1" w:rsidRDefault="00E81AB1">
            <w:pPr>
              <w:pStyle w:val="TableParagraph"/>
              <w:spacing w:before="58"/>
              <w:ind w:left="470" w:right="457"/>
              <w:jc w:val="center"/>
              <w:rPr>
                <w:sz w:val="20"/>
              </w:rPr>
            </w:pPr>
            <w:r>
              <w:rPr>
                <w:sz w:val="20"/>
              </w:rPr>
              <w:t>PARAMETER</w:t>
            </w:r>
          </w:p>
        </w:tc>
        <w:tc>
          <w:tcPr>
            <w:tcW w:w="3482" w:type="dxa"/>
            <w:tcBorders>
              <w:top w:val="double" w:sz="2" w:space="0" w:color="000000"/>
              <w:left w:val="single" w:sz="6" w:space="0" w:color="000000"/>
              <w:bottom w:val="single" w:sz="6" w:space="0" w:color="000000"/>
              <w:right w:val="single" w:sz="6" w:space="0" w:color="000000"/>
            </w:tcBorders>
            <w:hideMark/>
          </w:tcPr>
          <w:p w14:paraId="108B35E2" w14:textId="77777777" w:rsidR="00E81AB1" w:rsidRDefault="00E81AB1">
            <w:pPr>
              <w:pStyle w:val="TableParagraph"/>
              <w:spacing w:before="58"/>
              <w:ind w:left="938"/>
              <w:rPr>
                <w:sz w:val="20"/>
              </w:rPr>
            </w:pPr>
            <w:r>
              <w:rPr>
                <w:sz w:val="20"/>
              </w:rPr>
              <w:t>METHOD/RANGE</w:t>
            </w:r>
          </w:p>
        </w:tc>
        <w:tc>
          <w:tcPr>
            <w:tcW w:w="2703" w:type="dxa"/>
            <w:tcBorders>
              <w:top w:val="double" w:sz="2" w:space="0" w:color="000000"/>
              <w:left w:val="single" w:sz="6" w:space="0" w:color="000000"/>
              <w:bottom w:val="single" w:sz="6" w:space="0" w:color="000000"/>
              <w:right w:val="single" w:sz="6" w:space="0" w:color="000000"/>
            </w:tcBorders>
            <w:hideMark/>
          </w:tcPr>
          <w:p w14:paraId="479ED221" w14:textId="77777777" w:rsidR="00E81AB1" w:rsidRDefault="00E81AB1">
            <w:pPr>
              <w:pStyle w:val="TableParagraph"/>
              <w:spacing w:before="58"/>
              <w:ind w:left="237" w:right="226"/>
              <w:jc w:val="center"/>
              <w:rPr>
                <w:sz w:val="20"/>
              </w:rPr>
            </w:pPr>
            <w:r>
              <w:rPr>
                <w:sz w:val="20"/>
              </w:rPr>
              <w:t>UNITS</w:t>
            </w:r>
          </w:p>
        </w:tc>
        <w:tc>
          <w:tcPr>
            <w:tcW w:w="2032" w:type="dxa"/>
            <w:tcBorders>
              <w:top w:val="double" w:sz="2" w:space="0" w:color="000000"/>
              <w:left w:val="single" w:sz="6" w:space="0" w:color="000000"/>
              <w:bottom w:val="single" w:sz="6" w:space="0" w:color="000000"/>
              <w:right w:val="single" w:sz="6" w:space="0" w:color="000000"/>
            </w:tcBorders>
            <w:hideMark/>
          </w:tcPr>
          <w:p w14:paraId="32F00A37" w14:textId="77777777" w:rsidR="00E81AB1" w:rsidRDefault="00E81AB1">
            <w:pPr>
              <w:pStyle w:val="TableParagraph"/>
              <w:spacing w:before="58"/>
              <w:ind w:left="228" w:right="219"/>
              <w:jc w:val="center"/>
              <w:rPr>
                <w:sz w:val="20"/>
              </w:rPr>
            </w:pPr>
            <w:r>
              <w:rPr>
                <w:sz w:val="20"/>
              </w:rPr>
              <w:t>SENSITIVITY</w:t>
            </w:r>
          </w:p>
        </w:tc>
        <w:tc>
          <w:tcPr>
            <w:tcW w:w="1395" w:type="dxa"/>
            <w:tcBorders>
              <w:top w:val="double" w:sz="2" w:space="0" w:color="000000"/>
              <w:left w:val="single" w:sz="6" w:space="0" w:color="000000"/>
              <w:bottom w:val="single" w:sz="6" w:space="0" w:color="000000"/>
              <w:right w:val="single" w:sz="6" w:space="0" w:color="000000"/>
            </w:tcBorders>
            <w:hideMark/>
          </w:tcPr>
          <w:p w14:paraId="3DC4ABBC" w14:textId="77777777" w:rsidR="00E81AB1" w:rsidRDefault="00E81AB1">
            <w:pPr>
              <w:pStyle w:val="TableParagraph"/>
              <w:spacing w:before="58"/>
              <w:ind w:left="69" w:right="61"/>
              <w:jc w:val="center"/>
              <w:rPr>
                <w:sz w:val="20"/>
              </w:rPr>
            </w:pPr>
            <w:r>
              <w:rPr>
                <w:sz w:val="20"/>
              </w:rPr>
              <w:t>PRECISION</w:t>
            </w:r>
          </w:p>
        </w:tc>
        <w:tc>
          <w:tcPr>
            <w:tcW w:w="2729" w:type="dxa"/>
            <w:tcBorders>
              <w:top w:val="double" w:sz="2" w:space="0" w:color="000000"/>
              <w:left w:val="single" w:sz="6" w:space="0" w:color="000000"/>
              <w:bottom w:val="single" w:sz="6" w:space="0" w:color="000000"/>
              <w:right w:val="double" w:sz="2" w:space="0" w:color="000000"/>
            </w:tcBorders>
            <w:hideMark/>
          </w:tcPr>
          <w:p w14:paraId="3CFD1746" w14:textId="77777777" w:rsidR="00E81AB1" w:rsidRDefault="00E81AB1">
            <w:pPr>
              <w:pStyle w:val="TableParagraph"/>
              <w:spacing w:before="58"/>
              <w:ind w:left="431" w:right="424"/>
              <w:jc w:val="center"/>
              <w:rPr>
                <w:sz w:val="20"/>
              </w:rPr>
            </w:pPr>
            <w:r>
              <w:rPr>
                <w:sz w:val="20"/>
              </w:rPr>
              <w:t>ACCURACY</w:t>
            </w:r>
          </w:p>
        </w:tc>
      </w:tr>
      <w:tr w:rsidR="00E81AB1" w14:paraId="59E400BA" w14:textId="77777777" w:rsidTr="00E81AB1">
        <w:trPr>
          <w:trHeight w:val="229"/>
        </w:trPr>
        <w:tc>
          <w:tcPr>
            <w:tcW w:w="3010" w:type="dxa"/>
            <w:tcBorders>
              <w:top w:val="single" w:sz="6" w:space="0" w:color="000000"/>
              <w:left w:val="double" w:sz="2" w:space="0" w:color="000000"/>
              <w:bottom w:val="single" w:sz="6" w:space="0" w:color="000000"/>
              <w:right w:val="single" w:sz="6" w:space="0" w:color="000000"/>
            </w:tcBorders>
          </w:tcPr>
          <w:p w14:paraId="503C0695" w14:textId="77777777" w:rsidR="00E81AB1" w:rsidRDefault="00E81AB1">
            <w:pPr>
              <w:pStyle w:val="TableParagraph"/>
              <w:rPr>
                <w:sz w:val="16"/>
              </w:rPr>
            </w:pPr>
          </w:p>
        </w:tc>
        <w:tc>
          <w:tcPr>
            <w:tcW w:w="3482" w:type="dxa"/>
            <w:tcBorders>
              <w:top w:val="single" w:sz="6" w:space="0" w:color="000000"/>
              <w:left w:val="single" w:sz="6" w:space="0" w:color="000000"/>
              <w:bottom w:val="single" w:sz="6" w:space="0" w:color="000000"/>
              <w:right w:val="single" w:sz="6" w:space="0" w:color="000000"/>
            </w:tcBorders>
          </w:tcPr>
          <w:p w14:paraId="29D557C6" w14:textId="77777777" w:rsidR="00E81AB1" w:rsidRDefault="00E81AB1">
            <w:pPr>
              <w:pStyle w:val="TableParagraph"/>
              <w:rPr>
                <w:sz w:val="16"/>
              </w:rPr>
            </w:pPr>
          </w:p>
        </w:tc>
        <w:tc>
          <w:tcPr>
            <w:tcW w:w="2703" w:type="dxa"/>
            <w:tcBorders>
              <w:top w:val="single" w:sz="6" w:space="0" w:color="000000"/>
              <w:left w:val="single" w:sz="6" w:space="0" w:color="000000"/>
              <w:bottom w:val="single" w:sz="6" w:space="0" w:color="000000"/>
              <w:right w:val="single" w:sz="6" w:space="0" w:color="000000"/>
            </w:tcBorders>
          </w:tcPr>
          <w:p w14:paraId="78951201" w14:textId="77777777" w:rsidR="00E81AB1" w:rsidRDefault="00E81AB1">
            <w:pPr>
              <w:pStyle w:val="TableParagraph"/>
              <w:rPr>
                <w:sz w:val="16"/>
              </w:rPr>
            </w:pPr>
          </w:p>
        </w:tc>
        <w:tc>
          <w:tcPr>
            <w:tcW w:w="2032" w:type="dxa"/>
            <w:tcBorders>
              <w:top w:val="single" w:sz="6" w:space="0" w:color="000000"/>
              <w:left w:val="single" w:sz="6" w:space="0" w:color="000000"/>
              <w:bottom w:val="single" w:sz="6" w:space="0" w:color="000000"/>
              <w:right w:val="single" w:sz="6" w:space="0" w:color="000000"/>
            </w:tcBorders>
          </w:tcPr>
          <w:p w14:paraId="09E0B0B8" w14:textId="77777777" w:rsidR="00E81AB1" w:rsidRDefault="00E81AB1">
            <w:pPr>
              <w:pStyle w:val="TableParagraph"/>
              <w:rPr>
                <w:sz w:val="16"/>
              </w:rPr>
            </w:pPr>
          </w:p>
        </w:tc>
        <w:tc>
          <w:tcPr>
            <w:tcW w:w="1395" w:type="dxa"/>
            <w:tcBorders>
              <w:top w:val="single" w:sz="6" w:space="0" w:color="000000"/>
              <w:left w:val="single" w:sz="6" w:space="0" w:color="000000"/>
              <w:bottom w:val="single" w:sz="6" w:space="0" w:color="000000"/>
              <w:right w:val="single" w:sz="6" w:space="0" w:color="000000"/>
            </w:tcBorders>
          </w:tcPr>
          <w:p w14:paraId="0BE83C2B" w14:textId="77777777" w:rsidR="00E81AB1" w:rsidRDefault="00E81AB1">
            <w:pPr>
              <w:pStyle w:val="TableParagraph"/>
              <w:rPr>
                <w:sz w:val="16"/>
              </w:rPr>
            </w:pPr>
          </w:p>
        </w:tc>
        <w:tc>
          <w:tcPr>
            <w:tcW w:w="2729" w:type="dxa"/>
            <w:tcBorders>
              <w:top w:val="single" w:sz="6" w:space="0" w:color="000000"/>
              <w:left w:val="single" w:sz="6" w:space="0" w:color="000000"/>
              <w:bottom w:val="single" w:sz="6" w:space="0" w:color="000000"/>
              <w:right w:val="double" w:sz="2" w:space="0" w:color="000000"/>
            </w:tcBorders>
          </w:tcPr>
          <w:p w14:paraId="6758EF5F" w14:textId="77777777" w:rsidR="00E81AB1" w:rsidRDefault="00E81AB1">
            <w:pPr>
              <w:pStyle w:val="TableParagraph"/>
              <w:rPr>
                <w:sz w:val="16"/>
              </w:rPr>
            </w:pPr>
          </w:p>
        </w:tc>
      </w:tr>
      <w:tr w:rsidR="00E81AB1" w14:paraId="7AC686F2" w14:textId="77777777" w:rsidTr="00E81AB1">
        <w:trPr>
          <w:trHeight w:val="689"/>
        </w:trPr>
        <w:tc>
          <w:tcPr>
            <w:tcW w:w="3010" w:type="dxa"/>
            <w:tcBorders>
              <w:top w:val="single" w:sz="6" w:space="0" w:color="000000"/>
              <w:left w:val="double" w:sz="2" w:space="0" w:color="000000"/>
              <w:bottom w:val="single" w:sz="6" w:space="0" w:color="000000"/>
              <w:right w:val="single" w:sz="6" w:space="0" w:color="000000"/>
            </w:tcBorders>
            <w:hideMark/>
          </w:tcPr>
          <w:p w14:paraId="1AFCCB05" w14:textId="77777777" w:rsidR="00E81AB1" w:rsidRDefault="00E81AB1">
            <w:pPr>
              <w:pStyle w:val="TableParagraph"/>
              <w:spacing w:line="227" w:lineRule="exact"/>
              <w:ind w:left="471" w:right="457"/>
              <w:jc w:val="center"/>
              <w:rPr>
                <w:sz w:val="20"/>
              </w:rPr>
            </w:pPr>
            <w:r>
              <w:rPr>
                <w:sz w:val="20"/>
              </w:rPr>
              <w:t>pH</w:t>
            </w:r>
          </w:p>
        </w:tc>
        <w:tc>
          <w:tcPr>
            <w:tcW w:w="3482" w:type="dxa"/>
            <w:tcBorders>
              <w:top w:val="single" w:sz="6" w:space="0" w:color="000000"/>
              <w:left w:val="single" w:sz="6" w:space="0" w:color="000000"/>
              <w:bottom w:val="single" w:sz="6" w:space="0" w:color="000000"/>
              <w:right w:val="single" w:sz="6" w:space="0" w:color="000000"/>
            </w:tcBorders>
            <w:hideMark/>
          </w:tcPr>
          <w:p w14:paraId="6F05446C" w14:textId="77777777" w:rsidR="00E81AB1" w:rsidRDefault="00E81AB1">
            <w:pPr>
              <w:pStyle w:val="TableParagraph"/>
              <w:ind w:left="57" w:right="43"/>
              <w:jc w:val="center"/>
              <w:rPr>
                <w:sz w:val="20"/>
              </w:rPr>
            </w:pPr>
            <w:r>
              <w:rPr>
                <w:sz w:val="20"/>
              </w:rPr>
              <w:t>SM H</w:t>
            </w:r>
            <w:r>
              <w:rPr>
                <w:sz w:val="20"/>
                <w:vertAlign w:val="superscript"/>
              </w:rPr>
              <w:t>+</w:t>
            </w:r>
            <w:r>
              <w:rPr>
                <w:sz w:val="20"/>
              </w:rPr>
              <w:t xml:space="preserve"> B-2000, </w:t>
            </w:r>
            <w:proofErr w:type="spellStart"/>
            <w:r>
              <w:rPr>
                <w:sz w:val="20"/>
              </w:rPr>
              <w:t>Hydrolab</w:t>
            </w:r>
            <w:proofErr w:type="spellEnd"/>
            <w:r>
              <w:rPr>
                <w:sz w:val="20"/>
              </w:rPr>
              <w:t xml:space="preserve"> pH probe on </w:t>
            </w:r>
            <w:proofErr w:type="spellStart"/>
            <w:r>
              <w:rPr>
                <w:sz w:val="20"/>
              </w:rPr>
              <w:t>Minisonde</w:t>
            </w:r>
            <w:proofErr w:type="spellEnd"/>
          </w:p>
          <w:p w14:paraId="381ED99F" w14:textId="77777777" w:rsidR="00E81AB1" w:rsidRDefault="00E81AB1">
            <w:pPr>
              <w:pStyle w:val="TableParagraph"/>
              <w:spacing w:line="213" w:lineRule="exact"/>
              <w:ind w:left="57" w:right="45"/>
              <w:jc w:val="center"/>
              <w:rPr>
                <w:sz w:val="20"/>
              </w:rPr>
            </w:pPr>
            <w:r>
              <w:rPr>
                <w:sz w:val="20"/>
              </w:rPr>
              <w:t>0-14</w:t>
            </w:r>
          </w:p>
        </w:tc>
        <w:tc>
          <w:tcPr>
            <w:tcW w:w="2703" w:type="dxa"/>
            <w:tcBorders>
              <w:top w:val="single" w:sz="6" w:space="0" w:color="000000"/>
              <w:left w:val="single" w:sz="6" w:space="0" w:color="000000"/>
              <w:bottom w:val="single" w:sz="6" w:space="0" w:color="000000"/>
              <w:right w:val="single" w:sz="6" w:space="0" w:color="000000"/>
            </w:tcBorders>
            <w:hideMark/>
          </w:tcPr>
          <w:p w14:paraId="128F824E" w14:textId="77777777" w:rsidR="00E81AB1" w:rsidRDefault="00E81AB1">
            <w:pPr>
              <w:pStyle w:val="TableParagraph"/>
              <w:spacing w:line="227" w:lineRule="exact"/>
              <w:ind w:left="236" w:right="228"/>
              <w:jc w:val="center"/>
              <w:rPr>
                <w:sz w:val="20"/>
              </w:rPr>
            </w:pPr>
            <w:r>
              <w:rPr>
                <w:sz w:val="20"/>
              </w:rPr>
              <w:t>Standard pH units</w:t>
            </w:r>
          </w:p>
        </w:tc>
        <w:tc>
          <w:tcPr>
            <w:tcW w:w="2032" w:type="dxa"/>
            <w:tcBorders>
              <w:top w:val="single" w:sz="6" w:space="0" w:color="000000"/>
              <w:left w:val="single" w:sz="6" w:space="0" w:color="000000"/>
              <w:bottom w:val="single" w:sz="6" w:space="0" w:color="000000"/>
              <w:right w:val="single" w:sz="6" w:space="0" w:color="000000"/>
            </w:tcBorders>
            <w:hideMark/>
          </w:tcPr>
          <w:p w14:paraId="2686A023" w14:textId="77777777" w:rsidR="00E81AB1" w:rsidRDefault="00E81AB1">
            <w:pPr>
              <w:pStyle w:val="TableParagraph"/>
              <w:spacing w:line="227" w:lineRule="exact"/>
              <w:ind w:left="619"/>
              <w:rPr>
                <w:sz w:val="20"/>
              </w:rPr>
            </w:pPr>
            <w:r>
              <w:rPr>
                <w:sz w:val="20"/>
              </w:rPr>
              <w:t>0.01 units</w:t>
            </w:r>
          </w:p>
        </w:tc>
        <w:tc>
          <w:tcPr>
            <w:tcW w:w="1395" w:type="dxa"/>
            <w:tcBorders>
              <w:top w:val="single" w:sz="6" w:space="0" w:color="000000"/>
              <w:left w:val="single" w:sz="6" w:space="0" w:color="000000"/>
              <w:bottom w:val="single" w:sz="6" w:space="0" w:color="000000"/>
              <w:right w:val="single" w:sz="6" w:space="0" w:color="000000"/>
            </w:tcBorders>
            <w:hideMark/>
          </w:tcPr>
          <w:p w14:paraId="15BA223A" w14:textId="77777777" w:rsidR="00E81AB1" w:rsidRDefault="00E81AB1">
            <w:pPr>
              <w:pStyle w:val="TableParagraph"/>
              <w:spacing w:line="227" w:lineRule="exact"/>
              <w:ind w:left="69" w:right="61"/>
              <w:jc w:val="center"/>
              <w:rPr>
                <w:sz w:val="20"/>
              </w:rPr>
            </w:pPr>
            <w:r>
              <w:rPr>
                <w:sz w:val="20"/>
                <w:u w:val="single"/>
              </w:rPr>
              <w:t>+</w:t>
            </w:r>
            <w:r>
              <w:rPr>
                <w:sz w:val="20"/>
              </w:rPr>
              <w:t>0.2 units</w:t>
            </w:r>
          </w:p>
        </w:tc>
        <w:tc>
          <w:tcPr>
            <w:tcW w:w="2729" w:type="dxa"/>
            <w:tcBorders>
              <w:top w:val="single" w:sz="6" w:space="0" w:color="000000"/>
              <w:left w:val="single" w:sz="6" w:space="0" w:color="000000"/>
              <w:bottom w:val="single" w:sz="6" w:space="0" w:color="000000"/>
              <w:right w:val="double" w:sz="2" w:space="0" w:color="000000"/>
            </w:tcBorders>
            <w:hideMark/>
          </w:tcPr>
          <w:p w14:paraId="20BFD7CD" w14:textId="77777777" w:rsidR="00E81AB1" w:rsidRDefault="00E81AB1">
            <w:pPr>
              <w:pStyle w:val="TableParagraph"/>
              <w:spacing w:line="227" w:lineRule="exact"/>
              <w:ind w:left="431" w:right="424"/>
              <w:jc w:val="center"/>
              <w:rPr>
                <w:sz w:val="20"/>
              </w:rPr>
            </w:pPr>
            <w:r>
              <w:rPr>
                <w:sz w:val="20"/>
                <w:u w:val="single"/>
              </w:rPr>
              <w:t>+</w:t>
            </w:r>
            <w:r>
              <w:rPr>
                <w:sz w:val="20"/>
              </w:rPr>
              <w:t>0.2 units</w:t>
            </w:r>
          </w:p>
        </w:tc>
      </w:tr>
      <w:tr w:rsidR="00E81AB1" w14:paraId="7B866672" w14:textId="77777777" w:rsidTr="00E81AB1">
        <w:trPr>
          <w:trHeight w:val="690"/>
        </w:trPr>
        <w:tc>
          <w:tcPr>
            <w:tcW w:w="3010" w:type="dxa"/>
            <w:tcBorders>
              <w:top w:val="single" w:sz="6" w:space="0" w:color="000000"/>
              <w:left w:val="double" w:sz="2" w:space="0" w:color="000000"/>
              <w:bottom w:val="single" w:sz="6" w:space="0" w:color="000000"/>
              <w:right w:val="single" w:sz="6" w:space="0" w:color="000000"/>
            </w:tcBorders>
            <w:hideMark/>
          </w:tcPr>
          <w:p w14:paraId="2D33E9F3" w14:textId="77777777" w:rsidR="00E81AB1" w:rsidRDefault="00E81AB1">
            <w:pPr>
              <w:pStyle w:val="TableParagraph"/>
              <w:spacing w:line="228" w:lineRule="exact"/>
              <w:ind w:left="470" w:right="457"/>
              <w:jc w:val="center"/>
              <w:rPr>
                <w:sz w:val="20"/>
              </w:rPr>
            </w:pPr>
            <w:r>
              <w:rPr>
                <w:sz w:val="20"/>
              </w:rPr>
              <w:t>Turbidity</w:t>
            </w:r>
          </w:p>
        </w:tc>
        <w:tc>
          <w:tcPr>
            <w:tcW w:w="3482" w:type="dxa"/>
            <w:tcBorders>
              <w:top w:val="single" w:sz="6" w:space="0" w:color="000000"/>
              <w:left w:val="single" w:sz="6" w:space="0" w:color="000000"/>
              <w:bottom w:val="single" w:sz="6" w:space="0" w:color="000000"/>
              <w:right w:val="single" w:sz="6" w:space="0" w:color="000000"/>
            </w:tcBorders>
            <w:hideMark/>
          </w:tcPr>
          <w:p w14:paraId="3BA2E8D1" w14:textId="77777777" w:rsidR="00E81AB1" w:rsidRDefault="00E81AB1">
            <w:pPr>
              <w:pStyle w:val="TableParagraph"/>
              <w:ind w:left="57" w:right="44"/>
              <w:jc w:val="center"/>
              <w:rPr>
                <w:sz w:val="20"/>
              </w:rPr>
            </w:pPr>
            <w:r>
              <w:rPr>
                <w:sz w:val="20"/>
              </w:rPr>
              <w:t xml:space="preserve">ISO 7027, </w:t>
            </w:r>
            <w:proofErr w:type="spellStart"/>
            <w:r>
              <w:rPr>
                <w:sz w:val="20"/>
              </w:rPr>
              <w:t>Self Cleaning</w:t>
            </w:r>
            <w:proofErr w:type="spellEnd"/>
            <w:r>
              <w:rPr>
                <w:sz w:val="20"/>
              </w:rPr>
              <w:t xml:space="preserve"> Turbidity </w:t>
            </w:r>
            <w:proofErr w:type="spellStart"/>
            <w:r>
              <w:rPr>
                <w:sz w:val="20"/>
              </w:rPr>
              <w:t>Hydrolab</w:t>
            </w:r>
            <w:proofErr w:type="spellEnd"/>
            <w:r>
              <w:rPr>
                <w:sz w:val="20"/>
              </w:rPr>
              <w:t xml:space="preserve"> </w:t>
            </w:r>
            <w:proofErr w:type="spellStart"/>
            <w:r>
              <w:rPr>
                <w:sz w:val="20"/>
              </w:rPr>
              <w:t>Minisonde</w:t>
            </w:r>
            <w:proofErr w:type="spellEnd"/>
            <w:r>
              <w:rPr>
                <w:sz w:val="20"/>
              </w:rPr>
              <w:t xml:space="preserve"> 5</w:t>
            </w:r>
          </w:p>
          <w:p w14:paraId="73CA7616" w14:textId="77777777" w:rsidR="00E81AB1" w:rsidRDefault="00E81AB1">
            <w:pPr>
              <w:pStyle w:val="TableParagraph"/>
              <w:spacing w:line="213" w:lineRule="exact"/>
              <w:ind w:left="57" w:right="45"/>
              <w:jc w:val="center"/>
              <w:rPr>
                <w:sz w:val="20"/>
              </w:rPr>
            </w:pPr>
            <w:r>
              <w:rPr>
                <w:sz w:val="20"/>
              </w:rPr>
              <w:t>0-3000 NTU</w:t>
            </w:r>
          </w:p>
        </w:tc>
        <w:tc>
          <w:tcPr>
            <w:tcW w:w="2703" w:type="dxa"/>
            <w:tcBorders>
              <w:top w:val="single" w:sz="6" w:space="0" w:color="000000"/>
              <w:left w:val="single" w:sz="6" w:space="0" w:color="000000"/>
              <w:bottom w:val="single" w:sz="6" w:space="0" w:color="000000"/>
              <w:right w:val="single" w:sz="6" w:space="0" w:color="000000"/>
            </w:tcBorders>
            <w:hideMark/>
          </w:tcPr>
          <w:p w14:paraId="392113DE" w14:textId="77777777" w:rsidR="00E81AB1" w:rsidRDefault="00E81AB1">
            <w:pPr>
              <w:pStyle w:val="TableParagraph"/>
              <w:ind w:left="432" w:right="402" w:firstLine="321"/>
              <w:rPr>
                <w:sz w:val="20"/>
              </w:rPr>
            </w:pPr>
            <w:r>
              <w:rPr>
                <w:sz w:val="20"/>
              </w:rPr>
              <w:t>Nephelometric Turbidity Units (NTU)</w:t>
            </w:r>
          </w:p>
        </w:tc>
        <w:tc>
          <w:tcPr>
            <w:tcW w:w="2032" w:type="dxa"/>
            <w:tcBorders>
              <w:top w:val="single" w:sz="6" w:space="0" w:color="000000"/>
              <w:left w:val="single" w:sz="6" w:space="0" w:color="000000"/>
              <w:bottom w:val="single" w:sz="6" w:space="0" w:color="000000"/>
              <w:right w:val="single" w:sz="6" w:space="0" w:color="000000"/>
            </w:tcBorders>
            <w:hideMark/>
          </w:tcPr>
          <w:p w14:paraId="4503F873" w14:textId="77777777" w:rsidR="00E81AB1" w:rsidRDefault="00E81AB1">
            <w:pPr>
              <w:pStyle w:val="TableParagraph"/>
              <w:spacing w:line="227" w:lineRule="exact"/>
              <w:ind w:left="230" w:right="219"/>
              <w:jc w:val="center"/>
              <w:rPr>
                <w:sz w:val="20"/>
              </w:rPr>
            </w:pPr>
            <w:r>
              <w:rPr>
                <w:sz w:val="20"/>
              </w:rPr>
              <w:t>0.1 0-400 NTU</w:t>
            </w:r>
          </w:p>
          <w:p w14:paraId="445F3496" w14:textId="77777777" w:rsidR="00E81AB1" w:rsidRDefault="00E81AB1">
            <w:pPr>
              <w:pStyle w:val="TableParagraph"/>
              <w:spacing w:line="230" w:lineRule="exact"/>
              <w:ind w:left="230" w:right="219"/>
              <w:jc w:val="center"/>
              <w:rPr>
                <w:sz w:val="20"/>
              </w:rPr>
            </w:pPr>
            <w:r>
              <w:rPr>
                <w:sz w:val="20"/>
              </w:rPr>
              <w:t>1.0 400-3000 NTU</w:t>
            </w:r>
          </w:p>
        </w:tc>
        <w:tc>
          <w:tcPr>
            <w:tcW w:w="1395" w:type="dxa"/>
            <w:tcBorders>
              <w:top w:val="single" w:sz="6" w:space="0" w:color="000000"/>
              <w:left w:val="single" w:sz="6" w:space="0" w:color="000000"/>
              <w:bottom w:val="single" w:sz="6" w:space="0" w:color="000000"/>
              <w:right w:val="single" w:sz="6" w:space="0" w:color="000000"/>
            </w:tcBorders>
            <w:hideMark/>
          </w:tcPr>
          <w:p w14:paraId="13712C0C" w14:textId="77777777" w:rsidR="00E81AB1" w:rsidRDefault="00E81AB1">
            <w:pPr>
              <w:pStyle w:val="TableParagraph"/>
              <w:spacing w:line="228" w:lineRule="exact"/>
              <w:ind w:left="68" w:right="61"/>
              <w:jc w:val="center"/>
              <w:rPr>
                <w:sz w:val="20"/>
              </w:rPr>
            </w:pPr>
            <w:r>
              <w:rPr>
                <w:sz w:val="20"/>
                <w:u w:val="single"/>
              </w:rPr>
              <w:t>+</w:t>
            </w:r>
            <w:r>
              <w:rPr>
                <w:sz w:val="20"/>
              </w:rPr>
              <w:t>5 NTU</w:t>
            </w:r>
          </w:p>
        </w:tc>
        <w:tc>
          <w:tcPr>
            <w:tcW w:w="2729" w:type="dxa"/>
            <w:tcBorders>
              <w:top w:val="single" w:sz="6" w:space="0" w:color="000000"/>
              <w:left w:val="single" w:sz="6" w:space="0" w:color="000000"/>
              <w:bottom w:val="single" w:sz="6" w:space="0" w:color="000000"/>
              <w:right w:val="double" w:sz="2" w:space="0" w:color="000000"/>
            </w:tcBorders>
            <w:hideMark/>
          </w:tcPr>
          <w:p w14:paraId="77B37BC2" w14:textId="77777777" w:rsidR="00E81AB1" w:rsidRDefault="00E81AB1">
            <w:pPr>
              <w:pStyle w:val="TableParagraph"/>
              <w:spacing w:line="227" w:lineRule="exact"/>
              <w:ind w:left="431" w:right="424"/>
              <w:jc w:val="center"/>
              <w:rPr>
                <w:sz w:val="20"/>
              </w:rPr>
            </w:pPr>
            <w:r>
              <w:rPr>
                <w:sz w:val="20"/>
                <w:u w:val="single"/>
              </w:rPr>
              <w:t>+</w:t>
            </w:r>
            <w:r>
              <w:rPr>
                <w:sz w:val="20"/>
              </w:rPr>
              <w:t>5% 0-100 NTU</w:t>
            </w:r>
          </w:p>
          <w:p w14:paraId="3B9FB28B" w14:textId="77777777" w:rsidR="00E81AB1" w:rsidRDefault="00E81AB1">
            <w:pPr>
              <w:pStyle w:val="TableParagraph"/>
              <w:spacing w:line="230" w:lineRule="exact"/>
              <w:ind w:left="431" w:right="424"/>
              <w:jc w:val="center"/>
              <w:rPr>
                <w:sz w:val="20"/>
              </w:rPr>
            </w:pPr>
            <w:r>
              <w:rPr>
                <w:sz w:val="20"/>
                <w:u w:val="single"/>
              </w:rPr>
              <w:t>+</w:t>
            </w:r>
            <w:r>
              <w:rPr>
                <w:sz w:val="20"/>
              </w:rPr>
              <w:t>5% 100-400 NTU</w:t>
            </w:r>
          </w:p>
          <w:p w14:paraId="78915C14" w14:textId="77777777" w:rsidR="00E81AB1" w:rsidRDefault="00E81AB1">
            <w:pPr>
              <w:pStyle w:val="TableParagraph"/>
              <w:spacing w:line="213" w:lineRule="exact"/>
              <w:ind w:left="432" w:right="424"/>
              <w:jc w:val="center"/>
              <w:rPr>
                <w:sz w:val="20"/>
              </w:rPr>
            </w:pPr>
            <w:r>
              <w:rPr>
                <w:sz w:val="20"/>
              </w:rPr>
              <w:t>+5% 400-3000 NTU</w:t>
            </w:r>
          </w:p>
        </w:tc>
      </w:tr>
      <w:tr w:rsidR="00E81AB1" w14:paraId="64D66DB5" w14:textId="77777777" w:rsidTr="00E81AB1">
        <w:trPr>
          <w:trHeight w:val="698"/>
        </w:trPr>
        <w:tc>
          <w:tcPr>
            <w:tcW w:w="3010" w:type="dxa"/>
            <w:tcBorders>
              <w:top w:val="single" w:sz="6" w:space="0" w:color="000000"/>
              <w:left w:val="double" w:sz="2" w:space="0" w:color="000000"/>
              <w:bottom w:val="single" w:sz="6" w:space="0" w:color="000000"/>
              <w:right w:val="single" w:sz="6" w:space="0" w:color="000000"/>
            </w:tcBorders>
            <w:hideMark/>
          </w:tcPr>
          <w:p w14:paraId="6E1514EE" w14:textId="77777777" w:rsidR="00E81AB1" w:rsidRDefault="00E81AB1">
            <w:pPr>
              <w:pStyle w:val="TableParagraph"/>
              <w:spacing w:line="227" w:lineRule="exact"/>
              <w:ind w:left="471" w:right="457"/>
              <w:jc w:val="center"/>
              <w:rPr>
                <w:sz w:val="20"/>
              </w:rPr>
            </w:pPr>
            <w:r>
              <w:rPr>
                <w:sz w:val="20"/>
              </w:rPr>
              <w:t>Turbidity (Soldotna Lab)</w:t>
            </w:r>
          </w:p>
        </w:tc>
        <w:tc>
          <w:tcPr>
            <w:tcW w:w="3482" w:type="dxa"/>
            <w:tcBorders>
              <w:top w:val="single" w:sz="6" w:space="0" w:color="000000"/>
              <w:left w:val="single" w:sz="6" w:space="0" w:color="000000"/>
              <w:bottom w:val="single" w:sz="6" w:space="0" w:color="000000"/>
              <w:right w:val="single" w:sz="6" w:space="0" w:color="000000"/>
            </w:tcBorders>
            <w:hideMark/>
          </w:tcPr>
          <w:p w14:paraId="39D0CF7E" w14:textId="77777777" w:rsidR="00E81AB1" w:rsidRDefault="00E81AB1">
            <w:pPr>
              <w:pStyle w:val="TableParagraph"/>
              <w:spacing w:line="227" w:lineRule="exact"/>
              <w:ind w:left="57" w:right="45"/>
              <w:jc w:val="center"/>
              <w:rPr>
                <w:sz w:val="20"/>
              </w:rPr>
            </w:pPr>
            <w:r>
              <w:rPr>
                <w:sz w:val="20"/>
              </w:rPr>
              <w:t>EPA 180.1 Rev 2.0, Hach 2100 P</w:t>
            </w:r>
          </w:p>
          <w:p w14:paraId="1AB4F74F" w14:textId="77777777" w:rsidR="00E81AB1" w:rsidRDefault="00E81AB1">
            <w:pPr>
              <w:pStyle w:val="TableParagraph"/>
              <w:ind w:left="57" w:right="45"/>
              <w:jc w:val="center"/>
              <w:rPr>
                <w:sz w:val="20"/>
              </w:rPr>
            </w:pPr>
            <w:r>
              <w:rPr>
                <w:sz w:val="20"/>
              </w:rPr>
              <w:t>0-1000 NTU</w:t>
            </w:r>
          </w:p>
        </w:tc>
        <w:tc>
          <w:tcPr>
            <w:tcW w:w="2703" w:type="dxa"/>
            <w:tcBorders>
              <w:top w:val="single" w:sz="6" w:space="0" w:color="000000"/>
              <w:left w:val="single" w:sz="6" w:space="0" w:color="000000"/>
              <w:bottom w:val="single" w:sz="6" w:space="0" w:color="000000"/>
              <w:right w:val="single" w:sz="6" w:space="0" w:color="000000"/>
            </w:tcBorders>
            <w:hideMark/>
          </w:tcPr>
          <w:p w14:paraId="2B803FB5" w14:textId="77777777" w:rsidR="00E81AB1" w:rsidRDefault="00E81AB1">
            <w:pPr>
              <w:pStyle w:val="TableParagraph"/>
              <w:ind w:left="729" w:right="700" w:firstLine="25"/>
              <w:rPr>
                <w:sz w:val="20"/>
              </w:rPr>
            </w:pPr>
            <w:r>
              <w:rPr>
                <w:sz w:val="20"/>
              </w:rPr>
              <w:t>Nephelometric Turbidity Units</w:t>
            </w:r>
          </w:p>
        </w:tc>
        <w:tc>
          <w:tcPr>
            <w:tcW w:w="2032" w:type="dxa"/>
            <w:tcBorders>
              <w:top w:val="single" w:sz="6" w:space="0" w:color="000000"/>
              <w:left w:val="single" w:sz="6" w:space="0" w:color="000000"/>
              <w:bottom w:val="single" w:sz="6" w:space="0" w:color="000000"/>
              <w:right w:val="single" w:sz="6" w:space="0" w:color="000000"/>
            </w:tcBorders>
            <w:hideMark/>
          </w:tcPr>
          <w:p w14:paraId="7218CA75" w14:textId="77777777" w:rsidR="00E81AB1" w:rsidRDefault="00E81AB1">
            <w:pPr>
              <w:pStyle w:val="TableParagraph"/>
              <w:spacing w:line="227" w:lineRule="exact"/>
              <w:ind w:left="344"/>
              <w:rPr>
                <w:sz w:val="20"/>
              </w:rPr>
            </w:pPr>
            <w:r>
              <w:rPr>
                <w:sz w:val="20"/>
              </w:rPr>
              <w:t>0.010-9.99</w:t>
            </w:r>
            <w:r>
              <w:rPr>
                <w:spacing w:val="6"/>
                <w:sz w:val="20"/>
              </w:rPr>
              <w:t xml:space="preserve"> </w:t>
            </w:r>
            <w:r>
              <w:rPr>
                <w:sz w:val="20"/>
              </w:rPr>
              <w:t>NTU</w:t>
            </w:r>
          </w:p>
          <w:p w14:paraId="3C1BE430" w14:textId="77777777" w:rsidR="00E81AB1" w:rsidRDefault="00E81AB1">
            <w:pPr>
              <w:pStyle w:val="TableParagraph"/>
              <w:spacing w:line="230" w:lineRule="exact"/>
              <w:ind w:left="319"/>
              <w:rPr>
                <w:sz w:val="20"/>
              </w:rPr>
            </w:pPr>
            <w:proofErr w:type="gramStart"/>
            <w:r>
              <w:rPr>
                <w:sz w:val="20"/>
              </w:rPr>
              <w:t>0.1  10</w:t>
            </w:r>
            <w:proofErr w:type="gramEnd"/>
            <w:r>
              <w:rPr>
                <w:sz w:val="20"/>
              </w:rPr>
              <w:t>-100</w:t>
            </w:r>
            <w:r>
              <w:rPr>
                <w:spacing w:val="4"/>
                <w:sz w:val="20"/>
              </w:rPr>
              <w:t xml:space="preserve"> </w:t>
            </w:r>
            <w:r>
              <w:rPr>
                <w:sz w:val="20"/>
              </w:rPr>
              <w:t>NTU</w:t>
            </w:r>
          </w:p>
          <w:p w14:paraId="150DDEAE" w14:textId="77777777" w:rsidR="00E81AB1" w:rsidRDefault="00E81AB1">
            <w:pPr>
              <w:pStyle w:val="TableParagraph"/>
              <w:spacing w:line="222" w:lineRule="exact"/>
              <w:ind w:left="324"/>
              <w:rPr>
                <w:sz w:val="20"/>
              </w:rPr>
            </w:pPr>
            <w:r>
              <w:rPr>
                <w:sz w:val="20"/>
              </w:rPr>
              <w:t>1 100-1000</w:t>
            </w:r>
            <w:r>
              <w:rPr>
                <w:spacing w:val="-6"/>
                <w:sz w:val="20"/>
              </w:rPr>
              <w:t xml:space="preserve"> </w:t>
            </w:r>
            <w:r>
              <w:rPr>
                <w:sz w:val="20"/>
              </w:rPr>
              <w:t>NTU</w:t>
            </w:r>
          </w:p>
        </w:tc>
        <w:tc>
          <w:tcPr>
            <w:tcW w:w="1395" w:type="dxa"/>
            <w:tcBorders>
              <w:top w:val="single" w:sz="6" w:space="0" w:color="000000"/>
              <w:left w:val="single" w:sz="6" w:space="0" w:color="000000"/>
              <w:bottom w:val="single" w:sz="6" w:space="0" w:color="000000"/>
              <w:right w:val="single" w:sz="6" w:space="0" w:color="000000"/>
            </w:tcBorders>
            <w:hideMark/>
          </w:tcPr>
          <w:p w14:paraId="50247980" w14:textId="77777777" w:rsidR="00E81AB1" w:rsidRDefault="00E81AB1">
            <w:pPr>
              <w:pStyle w:val="TableParagraph"/>
              <w:spacing w:line="227" w:lineRule="exact"/>
              <w:ind w:left="68" w:right="61"/>
              <w:jc w:val="center"/>
              <w:rPr>
                <w:sz w:val="20"/>
              </w:rPr>
            </w:pPr>
            <w:r>
              <w:rPr>
                <w:sz w:val="20"/>
                <w:u w:val="single"/>
              </w:rPr>
              <w:t>+</w:t>
            </w:r>
            <w:r>
              <w:rPr>
                <w:sz w:val="20"/>
              </w:rPr>
              <w:t>5 NTU</w:t>
            </w:r>
          </w:p>
        </w:tc>
        <w:tc>
          <w:tcPr>
            <w:tcW w:w="2729" w:type="dxa"/>
            <w:tcBorders>
              <w:top w:val="single" w:sz="6" w:space="0" w:color="000000"/>
              <w:left w:val="single" w:sz="6" w:space="0" w:color="000000"/>
              <w:bottom w:val="single" w:sz="6" w:space="0" w:color="000000"/>
              <w:right w:val="double" w:sz="2" w:space="0" w:color="000000"/>
            </w:tcBorders>
            <w:hideMark/>
          </w:tcPr>
          <w:p w14:paraId="2255F77F" w14:textId="77777777" w:rsidR="00E81AB1" w:rsidRDefault="00E81AB1">
            <w:pPr>
              <w:pStyle w:val="TableParagraph"/>
              <w:spacing w:line="227" w:lineRule="exact"/>
              <w:ind w:left="431" w:right="424"/>
              <w:jc w:val="center"/>
              <w:rPr>
                <w:sz w:val="20"/>
              </w:rPr>
            </w:pPr>
            <w:r>
              <w:rPr>
                <w:sz w:val="20"/>
                <w:u w:val="single"/>
              </w:rPr>
              <w:t>+</w:t>
            </w:r>
            <w:r>
              <w:rPr>
                <w:sz w:val="20"/>
              </w:rPr>
              <w:t>5% 0-500 NTU</w:t>
            </w:r>
          </w:p>
          <w:p w14:paraId="57048E5D" w14:textId="77777777" w:rsidR="00E81AB1" w:rsidRDefault="00E81AB1">
            <w:pPr>
              <w:pStyle w:val="TableParagraph"/>
              <w:ind w:left="432" w:right="424"/>
              <w:jc w:val="center"/>
              <w:rPr>
                <w:sz w:val="20"/>
              </w:rPr>
            </w:pPr>
            <w:r>
              <w:rPr>
                <w:sz w:val="20"/>
                <w:u w:val="single"/>
              </w:rPr>
              <w:t>+5</w:t>
            </w:r>
            <w:r>
              <w:rPr>
                <w:sz w:val="20"/>
              </w:rPr>
              <w:t>% 500-1000 NTU</w:t>
            </w:r>
          </w:p>
        </w:tc>
      </w:tr>
      <w:tr w:rsidR="00E81AB1" w14:paraId="0C2D14A5" w14:textId="77777777" w:rsidTr="00E81AB1">
        <w:trPr>
          <w:trHeight w:val="690"/>
        </w:trPr>
        <w:tc>
          <w:tcPr>
            <w:tcW w:w="3010" w:type="dxa"/>
            <w:tcBorders>
              <w:top w:val="single" w:sz="6" w:space="0" w:color="000000"/>
              <w:left w:val="double" w:sz="2" w:space="0" w:color="000000"/>
              <w:bottom w:val="single" w:sz="6" w:space="0" w:color="000000"/>
              <w:right w:val="single" w:sz="6" w:space="0" w:color="000000"/>
            </w:tcBorders>
            <w:hideMark/>
          </w:tcPr>
          <w:p w14:paraId="113BB67D" w14:textId="77777777" w:rsidR="00E81AB1" w:rsidRDefault="00E81AB1">
            <w:pPr>
              <w:pStyle w:val="TableParagraph"/>
              <w:spacing w:line="228" w:lineRule="exact"/>
              <w:ind w:left="471" w:right="457"/>
              <w:jc w:val="center"/>
              <w:rPr>
                <w:sz w:val="20"/>
              </w:rPr>
            </w:pPr>
            <w:r>
              <w:rPr>
                <w:sz w:val="20"/>
              </w:rPr>
              <w:t>Water Temperature</w:t>
            </w:r>
          </w:p>
        </w:tc>
        <w:tc>
          <w:tcPr>
            <w:tcW w:w="3482" w:type="dxa"/>
            <w:tcBorders>
              <w:top w:val="single" w:sz="6" w:space="0" w:color="000000"/>
              <w:left w:val="single" w:sz="6" w:space="0" w:color="000000"/>
              <w:bottom w:val="single" w:sz="6" w:space="0" w:color="000000"/>
              <w:right w:val="single" w:sz="6" w:space="0" w:color="000000"/>
            </w:tcBorders>
            <w:hideMark/>
          </w:tcPr>
          <w:p w14:paraId="3AD484F2" w14:textId="77777777" w:rsidR="00E81AB1" w:rsidRDefault="00E81AB1">
            <w:pPr>
              <w:pStyle w:val="TableParagraph"/>
              <w:spacing w:line="228" w:lineRule="exact"/>
              <w:ind w:left="57" w:right="46"/>
              <w:jc w:val="center"/>
              <w:rPr>
                <w:sz w:val="20"/>
              </w:rPr>
            </w:pPr>
            <w:r>
              <w:rPr>
                <w:sz w:val="20"/>
              </w:rPr>
              <w:t>SM 2550 B-2000, YSI Model 30, 55, and</w:t>
            </w:r>
          </w:p>
          <w:p w14:paraId="05FCFFD9" w14:textId="77777777" w:rsidR="00E81AB1" w:rsidRDefault="00E81AB1">
            <w:pPr>
              <w:pStyle w:val="TableParagraph"/>
              <w:spacing w:line="230" w:lineRule="exact"/>
              <w:ind w:left="57" w:right="43"/>
              <w:jc w:val="center"/>
              <w:rPr>
                <w:sz w:val="20"/>
              </w:rPr>
            </w:pPr>
            <w:r>
              <w:rPr>
                <w:sz w:val="20"/>
              </w:rPr>
              <w:t>95</w:t>
            </w:r>
          </w:p>
          <w:p w14:paraId="55EFE9B1" w14:textId="77777777" w:rsidR="00E81AB1" w:rsidRDefault="00E81AB1">
            <w:pPr>
              <w:pStyle w:val="TableParagraph"/>
              <w:spacing w:line="213" w:lineRule="exact"/>
              <w:ind w:left="57" w:right="44"/>
              <w:jc w:val="center"/>
              <w:rPr>
                <w:sz w:val="20"/>
              </w:rPr>
            </w:pPr>
            <w:r>
              <w:rPr>
                <w:sz w:val="20"/>
              </w:rPr>
              <w:t>-5 to 95, -5 to +45, and -5 to +45</w:t>
            </w:r>
          </w:p>
        </w:tc>
        <w:tc>
          <w:tcPr>
            <w:tcW w:w="2703" w:type="dxa"/>
            <w:tcBorders>
              <w:top w:val="single" w:sz="6" w:space="0" w:color="000000"/>
              <w:left w:val="single" w:sz="6" w:space="0" w:color="000000"/>
              <w:bottom w:val="single" w:sz="6" w:space="0" w:color="000000"/>
              <w:right w:val="single" w:sz="6" w:space="0" w:color="000000"/>
            </w:tcBorders>
            <w:hideMark/>
          </w:tcPr>
          <w:p w14:paraId="6FE51E8A" w14:textId="77777777" w:rsidR="00E81AB1" w:rsidRDefault="00E81AB1">
            <w:pPr>
              <w:pStyle w:val="TableParagraph"/>
              <w:spacing w:line="228" w:lineRule="exact"/>
              <w:ind w:left="237" w:right="227"/>
              <w:jc w:val="center"/>
              <w:rPr>
                <w:sz w:val="20"/>
              </w:rPr>
            </w:pPr>
            <w:r>
              <w:rPr>
                <w:sz w:val="20"/>
              </w:rPr>
              <w:t>Degrees Celsius (C)</w:t>
            </w:r>
          </w:p>
        </w:tc>
        <w:tc>
          <w:tcPr>
            <w:tcW w:w="2032" w:type="dxa"/>
            <w:tcBorders>
              <w:top w:val="single" w:sz="6" w:space="0" w:color="000000"/>
              <w:left w:val="single" w:sz="6" w:space="0" w:color="000000"/>
              <w:bottom w:val="single" w:sz="6" w:space="0" w:color="000000"/>
              <w:right w:val="single" w:sz="6" w:space="0" w:color="000000"/>
            </w:tcBorders>
            <w:hideMark/>
          </w:tcPr>
          <w:p w14:paraId="43D17BE9" w14:textId="77777777" w:rsidR="00E81AB1" w:rsidRDefault="00E81AB1">
            <w:pPr>
              <w:pStyle w:val="TableParagraph"/>
              <w:spacing w:line="228" w:lineRule="exact"/>
              <w:ind w:left="229" w:right="219"/>
              <w:jc w:val="center"/>
              <w:rPr>
                <w:sz w:val="20"/>
              </w:rPr>
            </w:pPr>
            <w:r>
              <w:rPr>
                <w:sz w:val="20"/>
              </w:rPr>
              <w:t>0.1,</w:t>
            </w:r>
            <w:r>
              <w:rPr>
                <w:spacing w:val="-2"/>
                <w:sz w:val="20"/>
              </w:rPr>
              <w:t xml:space="preserve"> </w:t>
            </w:r>
            <w:r>
              <w:rPr>
                <w:sz w:val="20"/>
              </w:rPr>
              <w:t>0.2,</w:t>
            </w:r>
          </w:p>
          <w:p w14:paraId="568B6326" w14:textId="77777777" w:rsidR="00E81AB1" w:rsidRDefault="00E81AB1">
            <w:pPr>
              <w:pStyle w:val="TableParagraph"/>
              <w:ind w:left="229" w:right="219"/>
              <w:jc w:val="center"/>
              <w:rPr>
                <w:sz w:val="20"/>
              </w:rPr>
            </w:pPr>
            <w:r>
              <w:rPr>
                <w:sz w:val="20"/>
              </w:rPr>
              <w:t>and</w:t>
            </w:r>
            <w:r>
              <w:rPr>
                <w:spacing w:val="-2"/>
                <w:sz w:val="20"/>
              </w:rPr>
              <w:t xml:space="preserve"> </w:t>
            </w:r>
            <w:r>
              <w:rPr>
                <w:sz w:val="20"/>
              </w:rPr>
              <w:t>0.1</w:t>
            </w:r>
          </w:p>
        </w:tc>
        <w:tc>
          <w:tcPr>
            <w:tcW w:w="1395" w:type="dxa"/>
            <w:tcBorders>
              <w:top w:val="single" w:sz="6" w:space="0" w:color="000000"/>
              <w:left w:val="single" w:sz="6" w:space="0" w:color="000000"/>
              <w:bottom w:val="single" w:sz="6" w:space="0" w:color="000000"/>
              <w:right w:val="single" w:sz="6" w:space="0" w:color="000000"/>
            </w:tcBorders>
            <w:hideMark/>
          </w:tcPr>
          <w:p w14:paraId="3C6789EA" w14:textId="77777777" w:rsidR="00E81AB1" w:rsidRDefault="00E81AB1">
            <w:pPr>
              <w:pStyle w:val="TableParagraph"/>
              <w:spacing w:line="228" w:lineRule="exact"/>
              <w:ind w:left="69" w:right="61"/>
              <w:jc w:val="center"/>
              <w:rPr>
                <w:sz w:val="20"/>
              </w:rPr>
            </w:pPr>
            <w:r>
              <w:rPr>
                <w:sz w:val="20"/>
              </w:rPr>
              <w:t>±0.1, ±0.2, and</w:t>
            </w:r>
          </w:p>
          <w:p w14:paraId="6B229911" w14:textId="77777777" w:rsidR="00E81AB1" w:rsidRDefault="00E81AB1">
            <w:pPr>
              <w:pStyle w:val="TableParagraph"/>
              <w:ind w:left="68" w:right="61"/>
              <w:jc w:val="center"/>
              <w:rPr>
                <w:sz w:val="20"/>
              </w:rPr>
            </w:pPr>
            <w:r>
              <w:rPr>
                <w:sz w:val="20"/>
              </w:rPr>
              <w:t>±0.2</w:t>
            </w:r>
          </w:p>
        </w:tc>
        <w:tc>
          <w:tcPr>
            <w:tcW w:w="2729" w:type="dxa"/>
            <w:tcBorders>
              <w:top w:val="single" w:sz="6" w:space="0" w:color="000000"/>
              <w:left w:val="single" w:sz="6" w:space="0" w:color="000000"/>
              <w:bottom w:val="single" w:sz="6" w:space="0" w:color="000000"/>
              <w:right w:val="double" w:sz="2" w:space="0" w:color="000000"/>
            </w:tcBorders>
            <w:hideMark/>
          </w:tcPr>
          <w:p w14:paraId="295710D2" w14:textId="77777777" w:rsidR="00E81AB1" w:rsidRDefault="00E81AB1">
            <w:pPr>
              <w:pStyle w:val="TableParagraph"/>
              <w:spacing w:line="228" w:lineRule="exact"/>
              <w:ind w:left="433" w:right="424"/>
              <w:jc w:val="center"/>
              <w:rPr>
                <w:sz w:val="20"/>
              </w:rPr>
            </w:pPr>
            <w:r>
              <w:rPr>
                <w:sz w:val="20"/>
              </w:rPr>
              <w:t>±0.1, ±0.2, and ±0.2 C</w:t>
            </w:r>
          </w:p>
        </w:tc>
      </w:tr>
      <w:tr w:rsidR="00E81AB1" w14:paraId="42F03339" w14:textId="77777777" w:rsidTr="00E81AB1">
        <w:trPr>
          <w:trHeight w:val="689"/>
        </w:trPr>
        <w:tc>
          <w:tcPr>
            <w:tcW w:w="3010" w:type="dxa"/>
            <w:tcBorders>
              <w:top w:val="single" w:sz="6" w:space="0" w:color="000000"/>
              <w:left w:val="double" w:sz="2" w:space="0" w:color="000000"/>
              <w:bottom w:val="single" w:sz="6" w:space="0" w:color="000000"/>
              <w:right w:val="single" w:sz="6" w:space="0" w:color="000000"/>
            </w:tcBorders>
            <w:hideMark/>
          </w:tcPr>
          <w:p w14:paraId="387DB4F1" w14:textId="77777777" w:rsidR="00E81AB1" w:rsidRDefault="00E81AB1">
            <w:pPr>
              <w:pStyle w:val="TableParagraph"/>
              <w:spacing w:line="227" w:lineRule="exact"/>
              <w:ind w:left="471" w:right="457"/>
              <w:jc w:val="center"/>
              <w:rPr>
                <w:sz w:val="20"/>
              </w:rPr>
            </w:pPr>
            <w:r>
              <w:rPr>
                <w:sz w:val="20"/>
              </w:rPr>
              <w:t>Conductance</w:t>
            </w:r>
          </w:p>
        </w:tc>
        <w:tc>
          <w:tcPr>
            <w:tcW w:w="3482" w:type="dxa"/>
            <w:tcBorders>
              <w:top w:val="single" w:sz="6" w:space="0" w:color="000000"/>
              <w:left w:val="single" w:sz="6" w:space="0" w:color="000000"/>
              <w:bottom w:val="single" w:sz="6" w:space="0" w:color="000000"/>
              <w:right w:val="single" w:sz="6" w:space="0" w:color="000000"/>
            </w:tcBorders>
            <w:hideMark/>
          </w:tcPr>
          <w:p w14:paraId="49934177" w14:textId="77777777" w:rsidR="00E81AB1" w:rsidRDefault="00E81AB1">
            <w:pPr>
              <w:pStyle w:val="TableParagraph"/>
              <w:ind w:left="1198" w:right="9" w:hanging="1173"/>
              <w:rPr>
                <w:sz w:val="20"/>
              </w:rPr>
            </w:pPr>
            <w:r>
              <w:rPr>
                <w:sz w:val="20"/>
              </w:rPr>
              <w:t xml:space="preserve">EPA 120.1, </w:t>
            </w:r>
            <w:proofErr w:type="spellStart"/>
            <w:r>
              <w:rPr>
                <w:sz w:val="20"/>
              </w:rPr>
              <w:t>Hydrolab</w:t>
            </w:r>
            <w:proofErr w:type="spellEnd"/>
            <w:r>
              <w:rPr>
                <w:sz w:val="20"/>
              </w:rPr>
              <w:t xml:space="preserve"> probe on </w:t>
            </w:r>
            <w:proofErr w:type="spellStart"/>
            <w:r>
              <w:rPr>
                <w:sz w:val="20"/>
              </w:rPr>
              <w:t>Minesonde</w:t>
            </w:r>
            <w:proofErr w:type="spellEnd"/>
            <w:r>
              <w:rPr>
                <w:sz w:val="20"/>
              </w:rPr>
              <w:t xml:space="preserve"> 0-100 mS/cm</w:t>
            </w:r>
          </w:p>
        </w:tc>
        <w:tc>
          <w:tcPr>
            <w:tcW w:w="2703" w:type="dxa"/>
            <w:tcBorders>
              <w:top w:val="single" w:sz="6" w:space="0" w:color="000000"/>
              <w:left w:val="single" w:sz="6" w:space="0" w:color="000000"/>
              <w:bottom w:val="single" w:sz="6" w:space="0" w:color="000000"/>
              <w:right w:val="single" w:sz="6" w:space="0" w:color="000000"/>
            </w:tcBorders>
            <w:hideMark/>
          </w:tcPr>
          <w:p w14:paraId="314349BF" w14:textId="77777777" w:rsidR="00E81AB1" w:rsidRDefault="00E81AB1">
            <w:pPr>
              <w:pStyle w:val="TableParagraph"/>
              <w:ind w:left="1018" w:right="554" w:hanging="437"/>
              <w:rPr>
                <w:sz w:val="20"/>
              </w:rPr>
            </w:pPr>
            <w:r>
              <w:rPr>
                <w:sz w:val="20"/>
              </w:rPr>
              <w:t>Micro-Siemens/cm (µS/cm)</w:t>
            </w:r>
          </w:p>
          <w:p w14:paraId="7D710437" w14:textId="77777777" w:rsidR="00E81AB1" w:rsidRDefault="00E81AB1">
            <w:pPr>
              <w:pStyle w:val="TableParagraph"/>
              <w:spacing w:line="212" w:lineRule="exact"/>
              <w:ind w:left="568"/>
              <w:rPr>
                <w:sz w:val="20"/>
              </w:rPr>
            </w:pPr>
            <w:r>
              <w:rPr>
                <w:sz w:val="20"/>
              </w:rPr>
              <w:t>(converted to 25 C)</w:t>
            </w:r>
          </w:p>
        </w:tc>
        <w:tc>
          <w:tcPr>
            <w:tcW w:w="2032" w:type="dxa"/>
            <w:tcBorders>
              <w:top w:val="single" w:sz="6" w:space="0" w:color="000000"/>
              <w:left w:val="single" w:sz="6" w:space="0" w:color="000000"/>
              <w:bottom w:val="single" w:sz="6" w:space="0" w:color="000000"/>
              <w:right w:val="single" w:sz="6" w:space="0" w:color="000000"/>
            </w:tcBorders>
            <w:hideMark/>
          </w:tcPr>
          <w:p w14:paraId="73BBBE65" w14:textId="77777777" w:rsidR="00E81AB1" w:rsidRDefault="00E81AB1">
            <w:pPr>
              <w:pStyle w:val="TableParagraph"/>
              <w:spacing w:line="227" w:lineRule="exact"/>
              <w:ind w:left="230" w:right="219"/>
              <w:jc w:val="center"/>
              <w:rPr>
                <w:sz w:val="20"/>
              </w:rPr>
            </w:pPr>
            <w:r>
              <w:rPr>
                <w:sz w:val="20"/>
              </w:rPr>
              <w:t>4 digits</w:t>
            </w:r>
          </w:p>
        </w:tc>
        <w:tc>
          <w:tcPr>
            <w:tcW w:w="1395" w:type="dxa"/>
            <w:tcBorders>
              <w:top w:val="single" w:sz="6" w:space="0" w:color="000000"/>
              <w:left w:val="single" w:sz="6" w:space="0" w:color="000000"/>
              <w:bottom w:val="single" w:sz="6" w:space="0" w:color="000000"/>
              <w:right w:val="single" w:sz="6" w:space="0" w:color="000000"/>
            </w:tcBorders>
            <w:hideMark/>
          </w:tcPr>
          <w:p w14:paraId="048411D2" w14:textId="77777777" w:rsidR="00E81AB1" w:rsidRDefault="00E81AB1">
            <w:pPr>
              <w:pStyle w:val="TableParagraph"/>
              <w:spacing w:line="227" w:lineRule="exact"/>
              <w:ind w:left="69" w:right="61"/>
              <w:jc w:val="center"/>
              <w:rPr>
                <w:sz w:val="20"/>
              </w:rPr>
            </w:pPr>
            <w:r>
              <w:rPr>
                <w:sz w:val="20"/>
                <w:u w:val="single"/>
              </w:rPr>
              <w:t>+</w:t>
            </w:r>
            <w:r>
              <w:rPr>
                <w:sz w:val="20"/>
              </w:rPr>
              <w:t>0.001 units</w:t>
            </w:r>
          </w:p>
        </w:tc>
        <w:tc>
          <w:tcPr>
            <w:tcW w:w="2729" w:type="dxa"/>
            <w:tcBorders>
              <w:top w:val="single" w:sz="6" w:space="0" w:color="000000"/>
              <w:left w:val="single" w:sz="6" w:space="0" w:color="000000"/>
              <w:bottom w:val="single" w:sz="6" w:space="0" w:color="000000"/>
              <w:right w:val="double" w:sz="2" w:space="0" w:color="000000"/>
            </w:tcBorders>
            <w:hideMark/>
          </w:tcPr>
          <w:p w14:paraId="59AC52C5" w14:textId="77777777" w:rsidR="00E81AB1" w:rsidRDefault="00E81AB1">
            <w:pPr>
              <w:pStyle w:val="TableParagraph"/>
              <w:spacing w:line="227" w:lineRule="exact"/>
              <w:ind w:left="432" w:right="424"/>
              <w:jc w:val="center"/>
              <w:rPr>
                <w:sz w:val="20"/>
              </w:rPr>
            </w:pPr>
            <w:r>
              <w:rPr>
                <w:sz w:val="20"/>
              </w:rPr>
              <w:t>2% full Scale</w:t>
            </w:r>
          </w:p>
        </w:tc>
      </w:tr>
      <w:tr w:rsidR="00E81AB1" w14:paraId="139530A5" w14:textId="77777777" w:rsidTr="00E81AB1">
        <w:trPr>
          <w:trHeight w:val="690"/>
        </w:trPr>
        <w:tc>
          <w:tcPr>
            <w:tcW w:w="3010" w:type="dxa"/>
            <w:tcBorders>
              <w:top w:val="single" w:sz="6" w:space="0" w:color="000000"/>
              <w:left w:val="double" w:sz="2" w:space="0" w:color="000000"/>
              <w:bottom w:val="single" w:sz="6" w:space="0" w:color="000000"/>
              <w:right w:val="single" w:sz="6" w:space="0" w:color="000000"/>
            </w:tcBorders>
            <w:hideMark/>
          </w:tcPr>
          <w:p w14:paraId="13E9DB84" w14:textId="77777777" w:rsidR="00E81AB1" w:rsidRDefault="00E81AB1">
            <w:pPr>
              <w:pStyle w:val="TableParagraph"/>
              <w:spacing w:line="228" w:lineRule="exact"/>
              <w:ind w:left="470" w:right="457"/>
              <w:jc w:val="center"/>
              <w:rPr>
                <w:sz w:val="20"/>
              </w:rPr>
            </w:pPr>
            <w:r>
              <w:rPr>
                <w:sz w:val="20"/>
              </w:rPr>
              <w:t>Dissolved Oxygen</w:t>
            </w:r>
          </w:p>
        </w:tc>
        <w:tc>
          <w:tcPr>
            <w:tcW w:w="3482" w:type="dxa"/>
            <w:tcBorders>
              <w:top w:val="single" w:sz="6" w:space="0" w:color="000000"/>
              <w:left w:val="single" w:sz="6" w:space="0" w:color="000000"/>
              <w:bottom w:val="single" w:sz="6" w:space="0" w:color="000000"/>
              <w:right w:val="single" w:sz="6" w:space="0" w:color="000000"/>
            </w:tcBorders>
            <w:hideMark/>
          </w:tcPr>
          <w:p w14:paraId="0D970736" w14:textId="77777777" w:rsidR="00E81AB1" w:rsidRDefault="00E81AB1">
            <w:pPr>
              <w:pStyle w:val="TableParagraph"/>
              <w:ind w:left="57" w:right="43"/>
              <w:jc w:val="center"/>
              <w:rPr>
                <w:sz w:val="20"/>
              </w:rPr>
            </w:pPr>
            <w:r>
              <w:rPr>
                <w:sz w:val="20"/>
              </w:rPr>
              <w:t>SM 4500 O C-2000, Micro Winkler Titration</w:t>
            </w:r>
          </w:p>
          <w:p w14:paraId="75FC5531" w14:textId="77777777" w:rsidR="00E81AB1" w:rsidRDefault="00E81AB1">
            <w:pPr>
              <w:pStyle w:val="TableParagraph"/>
              <w:spacing w:line="213" w:lineRule="exact"/>
              <w:ind w:left="57" w:right="46"/>
              <w:jc w:val="center"/>
              <w:rPr>
                <w:sz w:val="20"/>
              </w:rPr>
            </w:pPr>
            <w:r>
              <w:rPr>
                <w:sz w:val="20"/>
              </w:rPr>
              <w:t>0 to 20 mg/L</w:t>
            </w:r>
          </w:p>
        </w:tc>
        <w:tc>
          <w:tcPr>
            <w:tcW w:w="2703" w:type="dxa"/>
            <w:tcBorders>
              <w:top w:val="single" w:sz="6" w:space="0" w:color="000000"/>
              <w:left w:val="single" w:sz="6" w:space="0" w:color="000000"/>
              <w:bottom w:val="single" w:sz="6" w:space="0" w:color="000000"/>
              <w:right w:val="single" w:sz="6" w:space="0" w:color="000000"/>
            </w:tcBorders>
            <w:hideMark/>
          </w:tcPr>
          <w:p w14:paraId="6C5D29F1" w14:textId="77777777" w:rsidR="00E81AB1" w:rsidRDefault="00E81AB1">
            <w:pPr>
              <w:pStyle w:val="TableParagraph"/>
              <w:spacing w:line="228" w:lineRule="exact"/>
              <w:ind w:left="237" w:right="228"/>
              <w:jc w:val="center"/>
              <w:rPr>
                <w:sz w:val="20"/>
              </w:rPr>
            </w:pPr>
            <w:r>
              <w:rPr>
                <w:sz w:val="20"/>
              </w:rPr>
              <w:t>Milligrams per liter (mg/L)</w:t>
            </w:r>
          </w:p>
        </w:tc>
        <w:tc>
          <w:tcPr>
            <w:tcW w:w="2032" w:type="dxa"/>
            <w:tcBorders>
              <w:top w:val="single" w:sz="6" w:space="0" w:color="000000"/>
              <w:left w:val="single" w:sz="6" w:space="0" w:color="000000"/>
              <w:bottom w:val="single" w:sz="6" w:space="0" w:color="000000"/>
              <w:right w:val="single" w:sz="6" w:space="0" w:color="000000"/>
            </w:tcBorders>
            <w:hideMark/>
          </w:tcPr>
          <w:p w14:paraId="4D1EE72E" w14:textId="77777777" w:rsidR="00E81AB1" w:rsidRDefault="00E81AB1">
            <w:pPr>
              <w:pStyle w:val="TableParagraph"/>
              <w:spacing w:line="228" w:lineRule="exact"/>
              <w:ind w:left="647"/>
              <w:rPr>
                <w:sz w:val="20"/>
              </w:rPr>
            </w:pPr>
            <w:r>
              <w:rPr>
                <w:sz w:val="20"/>
              </w:rPr>
              <w:t>0.1 mg/L</w:t>
            </w:r>
          </w:p>
        </w:tc>
        <w:tc>
          <w:tcPr>
            <w:tcW w:w="1395" w:type="dxa"/>
            <w:tcBorders>
              <w:top w:val="single" w:sz="6" w:space="0" w:color="000000"/>
              <w:left w:val="single" w:sz="6" w:space="0" w:color="000000"/>
              <w:bottom w:val="single" w:sz="6" w:space="0" w:color="000000"/>
              <w:right w:val="single" w:sz="6" w:space="0" w:color="000000"/>
            </w:tcBorders>
            <w:hideMark/>
          </w:tcPr>
          <w:p w14:paraId="3597A774" w14:textId="77777777" w:rsidR="00E81AB1" w:rsidRDefault="00E81AB1">
            <w:pPr>
              <w:pStyle w:val="TableParagraph"/>
              <w:spacing w:line="228" w:lineRule="exact"/>
              <w:ind w:left="67" w:right="61"/>
              <w:jc w:val="center"/>
              <w:rPr>
                <w:sz w:val="20"/>
              </w:rPr>
            </w:pPr>
            <w:r>
              <w:rPr>
                <w:sz w:val="20"/>
              </w:rPr>
              <w:t>±0.9 mg/L</w:t>
            </w:r>
          </w:p>
        </w:tc>
        <w:tc>
          <w:tcPr>
            <w:tcW w:w="2729" w:type="dxa"/>
            <w:tcBorders>
              <w:top w:val="single" w:sz="6" w:space="0" w:color="000000"/>
              <w:left w:val="single" w:sz="6" w:space="0" w:color="000000"/>
              <w:bottom w:val="single" w:sz="6" w:space="0" w:color="000000"/>
              <w:right w:val="double" w:sz="2" w:space="0" w:color="000000"/>
            </w:tcBorders>
            <w:hideMark/>
          </w:tcPr>
          <w:p w14:paraId="15FFDB85" w14:textId="77777777" w:rsidR="00E81AB1" w:rsidRDefault="00E81AB1">
            <w:pPr>
              <w:pStyle w:val="TableParagraph"/>
              <w:spacing w:line="228" w:lineRule="exact"/>
              <w:ind w:left="430" w:right="424"/>
              <w:jc w:val="center"/>
              <w:rPr>
                <w:sz w:val="20"/>
              </w:rPr>
            </w:pPr>
            <w:r>
              <w:rPr>
                <w:sz w:val="20"/>
              </w:rPr>
              <w:t>±0.3 mg/L</w:t>
            </w:r>
          </w:p>
        </w:tc>
      </w:tr>
      <w:tr w:rsidR="00E81AB1" w14:paraId="7E2F40C5" w14:textId="77777777" w:rsidTr="00E81AB1">
        <w:trPr>
          <w:trHeight w:val="689"/>
        </w:trPr>
        <w:tc>
          <w:tcPr>
            <w:tcW w:w="3010" w:type="dxa"/>
            <w:tcBorders>
              <w:top w:val="single" w:sz="6" w:space="0" w:color="000000"/>
              <w:left w:val="double" w:sz="2" w:space="0" w:color="000000"/>
              <w:bottom w:val="single" w:sz="6" w:space="0" w:color="000000"/>
              <w:right w:val="single" w:sz="6" w:space="0" w:color="000000"/>
            </w:tcBorders>
            <w:hideMark/>
          </w:tcPr>
          <w:p w14:paraId="5D77EDAD" w14:textId="77777777" w:rsidR="00E81AB1" w:rsidRDefault="00E81AB1">
            <w:pPr>
              <w:pStyle w:val="TableParagraph"/>
              <w:ind w:left="300" w:right="266" w:firstLine="454"/>
              <w:rPr>
                <w:sz w:val="20"/>
              </w:rPr>
            </w:pPr>
            <w:r>
              <w:rPr>
                <w:sz w:val="20"/>
              </w:rPr>
              <w:t>Dissolved Oxygen (Winkler used for calibration)</w:t>
            </w:r>
          </w:p>
        </w:tc>
        <w:tc>
          <w:tcPr>
            <w:tcW w:w="3482" w:type="dxa"/>
            <w:tcBorders>
              <w:top w:val="single" w:sz="6" w:space="0" w:color="000000"/>
              <w:left w:val="single" w:sz="6" w:space="0" w:color="000000"/>
              <w:bottom w:val="single" w:sz="6" w:space="0" w:color="000000"/>
              <w:right w:val="single" w:sz="6" w:space="0" w:color="000000"/>
            </w:tcBorders>
            <w:hideMark/>
          </w:tcPr>
          <w:p w14:paraId="5CE5E77A" w14:textId="77777777" w:rsidR="00E81AB1" w:rsidRDefault="00E81AB1">
            <w:pPr>
              <w:pStyle w:val="TableParagraph"/>
              <w:spacing w:line="227" w:lineRule="exact"/>
              <w:ind w:left="108" w:right="46"/>
              <w:jc w:val="center"/>
              <w:rPr>
                <w:sz w:val="20"/>
              </w:rPr>
            </w:pPr>
            <w:r>
              <w:rPr>
                <w:sz w:val="20"/>
              </w:rPr>
              <w:t xml:space="preserve">ASTM D888-09 (A), </w:t>
            </w:r>
            <w:proofErr w:type="spellStart"/>
            <w:r>
              <w:rPr>
                <w:sz w:val="20"/>
              </w:rPr>
              <w:t>Hydrolab</w:t>
            </w:r>
            <w:proofErr w:type="spellEnd"/>
            <w:r>
              <w:rPr>
                <w:sz w:val="20"/>
              </w:rPr>
              <w:t xml:space="preserve"> LDO</w:t>
            </w:r>
          </w:p>
          <w:p w14:paraId="7AEE2728" w14:textId="77777777" w:rsidR="00E81AB1" w:rsidRDefault="00E81AB1">
            <w:pPr>
              <w:pStyle w:val="TableParagraph"/>
              <w:spacing w:line="230" w:lineRule="atLeast"/>
              <w:ind w:left="934" w:right="918"/>
              <w:jc w:val="center"/>
              <w:rPr>
                <w:sz w:val="20"/>
              </w:rPr>
            </w:pPr>
            <w:r>
              <w:rPr>
                <w:sz w:val="20"/>
              </w:rPr>
              <w:t xml:space="preserve">probe on </w:t>
            </w:r>
            <w:proofErr w:type="spellStart"/>
            <w:r>
              <w:rPr>
                <w:sz w:val="20"/>
              </w:rPr>
              <w:t>Minisonde</w:t>
            </w:r>
            <w:proofErr w:type="spellEnd"/>
            <w:r>
              <w:rPr>
                <w:sz w:val="20"/>
              </w:rPr>
              <w:t xml:space="preserve"> 0 to 50 mg/L</w:t>
            </w:r>
          </w:p>
        </w:tc>
        <w:tc>
          <w:tcPr>
            <w:tcW w:w="2703" w:type="dxa"/>
            <w:tcBorders>
              <w:top w:val="single" w:sz="6" w:space="0" w:color="000000"/>
              <w:left w:val="single" w:sz="6" w:space="0" w:color="000000"/>
              <w:bottom w:val="single" w:sz="6" w:space="0" w:color="000000"/>
              <w:right w:val="single" w:sz="6" w:space="0" w:color="000000"/>
            </w:tcBorders>
            <w:hideMark/>
          </w:tcPr>
          <w:p w14:paraId="1D6122B1" w14:textId="77777777" w:rsidR="00E81AB1" w:rsidRDefault="00E81AB1">
            <w:pPr>
              <w:pStyle w:val="TableParagraph"/>
              <w:spacing w:line="227" w:lineRule="exact"/>
              <w:ind w:left="237" w:right="228"/>
              <w:jc w:val="center"/>
              <w:rPr>
                <w:sz w:val="20"/>
              </w:rPr>
            </w:pPr>
            <w:r>
              <w:rPr>
                <w:sz w:val="20"/>
              </w:rPr>
              <w:t>Milligrams per liter (mg/L)</w:t>
            </w:r>
          </w:p>
        </w:tc>
        <w:tc>
          <w:tcPr>
            <w:tcW w:w="2032" w:type="dxa"/>
            <w:tcBorders>
              <w:top w:val="single" w:sz="6" w:space="0" w:color="000000"/>
              <w:left w:val="single" w:sz="6" w:space="0" w:color="000000"/>
              <w:bottom w:val="single" w:sz="6" w:space="0" w:color="000000"/>
              <w:right w:val="single" w:sz="6" w:space="0" w:color="000000"/>
            </w:tcBorders>
            <w:hideMark/>
          </w:tcPr>
          <w:p w14:paraId="327CAF34" w14:textId="77777777" w:rsidR="00E81AB1" w:rsidRDefault="00E81AB1">
            <w:pPr>
              <w:pStyle w:val="TableParagraph"/>
              <w:spacing w:line="227" w:lineRule="exact"/>
              <w:ind w:left="596"/>
              <w:rPr>
                <w:sz w:val="20"/>
              </w:rPr>
            </w:pPr>
            <w:r>
              <w:rPr>
                <w:sz w:val="20"/>
              </w:rPr>
              <w:t>0.01 mg/L</w:t>
            </w:r>
          </w:p>
        </w:tc>
        <w:tc>
          <w:tcPr>
            <w:tcW w:w="1395" w:type="dxa"/>
            <w:tcBorders>
              <w:top w:val="single" w:sz="6" w:space="0" w:color="000000"/>
              <w:left w:val="single" w:sz="6" w:space="0" w:color="000000"/>
              <w:bottom w:val="single" w:sz="6" w:space="0" w:color="000000"/>
              <w:right w:val="single" w:sz="6" w:space="0" w:color="000000"/>
            </w:tcBorders>
            <w:hideMark/>
          </w:tcPr>
          <w:p w14:paraId="745A1BA1" w14:textId="77777777" w:rsidR="00E81AB1" w:rsidRDefault="00E81AB1">
            <w:pPr>
              <w:pStyle w:val="TableParagraph"/>
              <w:spacing w:line="227" w:lineRule="exact"/>
              <w:ind w:left="69" w:right="61"/>
              <w:jc w:val="center"/>
              <w:rPr>
                <w:sz w:val="20"/>
              </w:rPr>
            </w:pPr>
            <w:r>
              <w:rPr>
                <w:sz w:val="20"/>
              </w:rPr>
              <w:t>NA</w:t>
            </w:r>
          </w:p>
        </w:tc>
        <w:tc>
          <w:tcPr>
            <w:tcW w:w="2729" w:type="dxa"/>
            <w:tcBorders>
              <w:top w:val="single" w:sz="6" w:space="0" w:color="000000"/>
              <w:left w:val="single" w:sz="6" w:space="0" w:color="000000"/>
              <w:bottom w:val="single" w:sz="6" w:space="0" w:color="000000"/>
              <w:right w:val="double" w:sz="2" w:space="0" w:color="000000"/>
            </w:tcBorders>
            <w:hideMark/>
          </w:tcPr>
          <w:p w14:paraId="3FE2E31A" w14:textId="77777777" w:rsidR="00E81AB1" w:rsidRDefault="00E81AB1">
            <w:pPr>
              <w:pStyle w:val="TableParagraph"/>
              <w:spacing w:line="227" w:lineRule="exact"/>
              <w:ind w:left="430" w:right="424"/>
              <w:jc w:val="center"/>
              <w:rPr>
                <w:sz w:val="20"/>
              </w:rPr>
            </w:pPr>
            <w:r>
              <w:rPr>
                <w:sz w:val="20"/>
              </w:rPr>
              <w:t>±0.2 mg/L</w:t>
            </w:r>
          </w:p>
        </w:tc>
      </w:tr>
      <w:tr w:rsidR="00E81AB1" w14:paraId="425C6703" w14:textId="77777777" w:rsidTr="00E81AB1">
        <w:trPr>
          <w:trHeight w:val="231"/>
        </w:trPr>
        <w:tc>
          <w:tcPr>
            <w:tcW w:w="3010" w:type="dxa"/>
            <w:tcBorders>
              <w:top w:val="single" w:sz="6" w:space="0" w:color="000000"/>
              <w:left w:val="double" w:sz="2" w:space="0" w:color="000000"/>
              <w:bottom w:val="double" w:sz="2" w:space="0" w:color="000000"/>
              <w:right w:val="single" w:sz="6" w:space="0" w:color="000000"/>
            </w:tcBorders>
          </w:tcPr>
          <w:p w14:paraId="75D4CE15" w14:textId="77777777" w:rsidR="00E81AB1" w:rsidRDefault="00E81AB1">
            <w:pPr>
              <w:pStyle w:val="TableParagraph"/>
              <w:rPr>
                <w:sz w:val="16"/>
              </w:rPr>
            </w:pPr>
          </w:p>
        </w:tc>
        <w:tc>
          <w:tcPr>
            <w:tcW w:w="3482" w:type="dxa"/>
            <w:tcBorders>
              <w:top w:val="single" w:sz="6" w:space="0" w:color="000000"/>
              <w:left w:val="single" w:sz="6" w:space="0" w:color="000000"/>
              <w:bottom w:val="double" w:sz="2" w:space="0" w:color="000000"/>
              <w:right w:val="single" w:sz="6" w:space="0" w:color="000000"/>
            </w:tcBorders>
          </w:tcPr>
          <w:p w14:paraId="7FF2FA08" w14:textId="77777777" w:rsidR="00E81AB1" w:rsidRDefault="00E81AB1">
            <w:pPr>
              <w:pStyle w:val="TableParagraph"/>
              <w:rPr>
                <w:sz w:val="16"/>
              </w:rPr>
            </w:pPr>
          </w:p>
        </w:tc>
        <w:tc>
          <w:tcPr>
            <w:tcW w:w="2703" w:type="dxa"/>
            <w:tcBorders>
              <w:top w:val="single" w:sz="6" w:space="0" w:color="000000"/>
              <w:left w:val="single" w:sz="6" w:space="0" w:color="000000"/>
              <w:bottom w:val="double" w:sz="2" w:space="0" w:color="000000"/>
              <w:right w:val="single" w:sz="6" w:space="0" w:color="000000"/>
            </w:tcBorders>
          </w:tcPr>
          <w:p w14:paraId="276EEF3B" w14:textId="77777777" w:rsidR="00E81AB1" w:rsidRDefault="00E81AB1">
            <w:pPr>
              <w:pStyle w:val="TableParagraph"/>
              <w:rPr>
                <w:sz w:val="16"/>
              </w:rPr>
            </w:pPr>
          </w:p>
        </w:tc>
        <w:tc>
          <w:tcPr>
            <w:tcW w:w="2032" w:type="dxa"/>
            <w:tcBorders>
              <w:top w:val="single" w:sz="6" w:space="0" w:color="000000"/>
              <w:left w:val="single" w:sz="6" w:space="0" w:color="000000"/>
              <w:bottom w:val="double" w:sz="2" w:space="0" w:color="000000"/>
              <w:right w:val="single" w:sz="6" w:space="0" w:color="000000"/>
            </w:tcBorders>
          </w:tcPr>
          <w:p w14:paraId="65DC7AAE" w14:textId="77777777" w:rsidR="00E81AB1" w:rsidRDefault="00E81AB1">
            <w:pPr>
              <w:pStyle w:val="TableParagraph"/>
              <w:rPr>
                <w:sz w:val="16"/>
              </w:rPr>
            </w:pPr>
          </w:p>
        </w:tc>
        <w:tc>
          <w:tcPr>
            <w:tcW w:w="1395" w:type="dxa"/>
            <w:tcBorders>
              <w:top w:val="single" w:sz="6" w:space="0" w:color="000000"/>
              <w:left w:val="single" w:sz="6" w:space="0" w:color="000000"/>
              <w:bottom w:val="double" w:sz="2" w:space="0" w:color="000000"/>
              <w:right w:val="single" w:sz="6" w:space="0" w:color="000000"/>
            </w:tcBorders>
          </w:tcPr>
          <w:p w14:paraId="565B53A7" w14:textId="77777777" w:rsidR="00E81AB1" w:rsidRDefault="00E81AB1">
            <w:pPr>
              <w:pStyle w:val="TableParagraph"/>
              <w:rPr>
                <w:sz w:val="16"/>
              </w:rPr>
            </w:pPr>
          </w:p>
        </w:tc>
        <w:tc>
          <w:tcPr>
            <w:tcW w:w="2729" w:type="dxa"/>
            <w:tcBorders>
              <w:top w:val="single" w:sz="6" w:space="0" w:color="000000"/>
              <w:left w:val="single" w:sz="6" w:space="0" w:color="000000"/>
              <w:bottom w:val="double" w:sz="2" w:space="0" w:color="000000"/>
              <w:right w:val="double" w:sz="2" w:space="0" w:color="000000"/>
            </w:tcBorders>
          </w:tcPr>
          <w:p w14:paraId="08A523D5" w14:textId="77777777" w:rsidR="00E81AB1" w:rsidRDefault="00E81AB1">
            <w:pPr>
              <w:pStyle w:val="TableParagraph"/>
              <w:rPr>
                <w:sz w:val="16"/>
              </w:rPr>
            </w:pPr>
          </w:p>
        </w:tc>
      </w:tr>
    </w:tbl>
    <w:p w14:paraId="6868E314" w14:textId="77777777" w:rsidR="00E81AB1" w:rsidRDefault="00E81AB1" w:rsidP="00E81AB1">
      <w:pPr>
        <w:widowControl/>
        <w:autoSpaceDE/>
        <w:autoSpaceDN/>
        <w:rPr>
          <w:sz w:val="16"/>
        </w:rPr>
      </w:pPr>
    </w:p>
    <w:p w14:paraId="161012E6" w14:textId="77777777" w:rsidR="00E81AB1" w:rsidRDefault="00E81AB1" w:rsidP="00E81AB1">
      <w:pPr>
        <w:widowControl/>
        <w:autoSpaceDE/>
        <w:autoSpaceDN/>
        <w:rPr>
          <w:sz w:val="16"/>
        </w:rPr>
      </w:pPr>
    </w:p>
    <w:p w14:paraId="1B5ACFFC" w14:textId="77777777" w:rsidR="00E81AB1" w:rsidRDefault="00E81AB1" w:rsidP="00E81AB1">
      <w:pPr>
        <w:widowControl/>
        <w:autoSpaceDE/>
        <w:autoSpaceDN/>
        <w:rPr>
          <w:sz w:val="16"/>
        </w:rPr>
      </w:pPr>
    </w:p>
    <w:p w14:paraId="70746D9E" w14:textId="77777777" w:rsidR="00E81AB1" w:rsidRDefault="00E81AB1" w:rsidP="00E81AB1">
      <w:pPr>
        <w:widowControl/>
        <w:autoSpaceDE/>
        <w:autoSpaceDN/>
        <w:rPr>
          <w:sz w:val="16"/>
        </w:rPr>
      </w:pPr>
    </w:p>
    <w:p w14:paraId="7C690F4B" w14:textId="77777777" w:rsidR="00E81AB1" w:rsidRDefault="00E81AB1" w:rsidP="00E81AB1">
      <w:pPr>
        <w:widowControl/>
        <w:autoSpaceDE/>
        <w:autoSpaceDN/>
        <w:rPr>
          <w:sz w:val="16"/>
        </w:rPr>
      </w:pPr>
    </w:p>
    <w:p w14:paraId="6D3FFA92" w14:textId="77777777" w:rsidR="00E81AB1" w:rsidRDefault="00E81AB1" w:rsidP="00E81AB1">
      <w:pPr>
        <w:widowControl/>
        <w:autoSpaceDE/>
        <w:autoSpaceDN/>
        <w:rPr>
          <w:sz w:val="16"/>
        </w:rPr>
      </w:pPr>
    </w:p>
    <w:p w14:paraId="280FDBA8" w14:textId="77777777" w:rsidR="00E81AB1" w:rsidRDefault="00E81AB1" w:rsidP="00E81AB1">
      <w:pPr>
        <w:widowControl/>
        <w:autoSpaceDE/>
        <w:autoSpaceDN/>
        <w:rPr>
          <w:sz w:val="16"/>
        </w:rPr>
      </w:pPr>
    </w:p>
    <w:p w14:paraId="141527B2" w14:textId="43B521D9" w:rsidR="00E81AB1" w:rsidRDefault="00E81AB1" w:rsidP="001F141E">
      <w:pPr>
        <w:spacing w:before="90"/>
        <w:ind w:left="820"/>
        <w:rPr>
          <w:b/>
          <w:sz w:val="24"/>
        </w:rPr>
        <w:sectPr w:rsidR="00E81AB1">
          <w:type w:val="continuous"/>
          <w:pgSz w:w="16840" w:h="11900" w:orient="landscape"/>
          <w:pgMar w:top="1320" w:right="600" w:bottom="1160" w:left="620" w:header="929" w:footer="976" w:gutter="0"/>
          <w:pgNumType w:start="0"/>
          <w:cols w:space="720"/>
        </w:sectPr>
      </w:pPr>
      <w:r w:rsidRPr="00E81AB1">
        <w:rPr>
          <w:b/>
          <w:color w:val="FF0000"/>
          <w:sz w:val="24"/>
        </w:rPr>
        <w:t xml:space="preserve">Table 3. </w:t>
      </w:r>
      <w:r>
        <w:rPr>
          <w:b/>
          <w:sz w:val="24"/>
        </w:rPr>
        <w:t>Data Quality Objectives for Hydrocarbons Collected for Agency Baseline (Supplied by SGS)</w:t>
      </w:r>
      <w:r w:rsidR="00D054D8">
        <w:rPr>
          <w:b/>
          <w:sz w:val="24"/>
        </w:rPr>
        <w:t xml:space="preserve"> (</w:t>
      </w:r>
      <w:proofErr w:type="spellStart"/>
      <w:r w:rsidR="00D054D8">
        <w:rPr>
          <w:b/>
          <w:sz w:val="24"/>
        </w:rPr>
        <w:t>pg</w:t>
      </w:r>
      <w:proofErr w:type="spellEnd"/>
      <w:r w:rsidR="00D054D8">
        <w:rPr>
          <w:b/>
          <w:sz w:val="24"/>
        </w:rPr>
        <w:t xml:space="preserve"> 1 of 2)</w:t>
      </w:r>
      <w:r w:rsidR="001F141E">
        <w:rPr>
          <w:b/>
          <w:sz w:val="24"/>
        </w:rPr>
        <w:t xml:space="preserve"> </w:t>
      </w:r>
    </w:p>
    <w:tbl>
      <w:tblPr>
        <w:tblW w:w="0" w:type="auto"/>
        <w:tblInd w:w="86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3404"/>
        <w:gridCol w:w="2773"/>
        <w:gridCol w:w="1735"/>
        <w:gridCol w:w="1484"/>
        <w:gridCol w:w="1971"/>
        <w:gridCol w:w="2251"/>
      </w:tblGrid>
      <w:tr w:rsidR="00E81AB1" w14:paraId="6A84C24A" w14:textId="77777777" w:rsidTr="00E81AB1">
        <w:trPr>
          <w:trHeight w:val="891"/>
        </w:trPr>
        <w:tc>
          <w:tcPr>
            <w:tcW w:w="3404" w:type="dxa"/>
            <w:tcBorders>
              <w:top w:val="double" w:sz="2" w:space="0" w:color="000000"/>
              <w:left w:val="double" w:sz="2" w:space="0" w:color="000000"/>
              <w:bottom w:val="single" w:sz="6" w:space="0" w:color="000000"/>
              <w:right w:val="single" w:sz="6" w:space="0" w:color="000000"/>
            </w:tcBorders>
          </w:tcPr>
          <w:p w14:paraId="0AA0811A" w14:textId="77777777" w:rsidR="00E81AB1" w:rsidRDefault="00E81AB1">
            <w:pPr>
              <w:pStyle w:val="TableParagraph"/>
              <w:spacing w:before="2"/>
              <w:rPr>
                <w:b/>
                <w:sz w:val="24"/>
              </w:rPr>
            </w:pPr>
          </w:p>
          <w:p w14:paraId="4A858714" w14:textId="77777777" w:rsidR="00E81AB1" w:rsidRDefault="00E81AB1">
            <w:pPr>
              <w:pStyle w:val="TableParagraph"/>
              <w:ind w:left="92"/>
              <w:rPr>
                <w:b/>
                <w:sz w:val="20"/>
              </w:rPr>
            </w:pPr>
            <w:r>
              <w:rPr>
                <w:b/>
                <w:sz w:val="20"/>
              </w:rPr>
              <w:t>PARAMETER</w:t>
            </w:r>
          </w:p>
        </w:tc>
        <w:tc>
          <w:tcPr>
            <w:tcW w:w="2773" w:type="dxa"/>
            <w:tcBorders>
              <w:top w:val="double" w:sz="2" w:space="0" w:color="000000"/>
              <w:left w:val="single" w:sz="6" w:space="0" w:color="000000"/>
              <w:bottom w:val="single" w:sz="6" w:space="0" w:color="000000"/>
              <w:right w:val="single" w:sz="6" w:space="0" w:color="000000"/>
            </w:tcBorders>
          </w:tcPr>
          <w:p w14:paraId="7F9BF2C9" w14:textId="77777777" w:rsidR="00E81AB1" w:rsidRDefault="00E81AB1">
            <w:pPr>
              <w:pStyle w:val="TableParagraph"/>
              <w:spacing w:before="2"/>
              <w:rPr>
                <w:b/>
                <w:sz w:val="24"/>
              </w:rPr>
            </w:pPr>
          </w:p>
          <w:p w14:paraId="1CBE1823" w14:textId="77777777" w:rsidR="00E81AB1" w:rsidRDefault="00E81AB1">
            <w:pPr>
              <w:pStyle w:val="TableParagraph"/>
              <w:ind w:left="108"/>
              <w:rPr>
                <w:b/>
                <w:sz w:val="20"/>
              </w:rPr>
            </w:pPr>
            <w:bookmarkStart w:id="100" w:name="METHOD_/_RANGE"/>
            <w:bookmarkEnd w:id="100"/>
            <w:r>
              <w:rPr>
                <w:b/>
                <w:sz w:val="20"/>
              </w:rPr>
              <w:t>METHOD / RANGE</w:t>
            </w:r>
          </w:p>
        </w:tc>
        <w:tc>
          <w:tcPr>
            <w:tcW w:w="1735" w:type="dxa"/>
            <w:tcBorders>
              <w:top w:val="double" w:sz="2" w:space="0" w:color="000000"/>
              <w:left w:val="single" w:sz="6" w:space="0" w:color="000000"/>
              <w:bottom w:val="single" w:sz="6" w:space="0" w:color="000000"/>
              <w:right w:val="single" w:sz="6" w:space="0" w:color="000000"/>
            </w:tcBorders>
            <w:hideMark/>
          </w:tcPr>
          <w:p w14:paraId="43B0A7CB" w14:textId="77777777" w:rsidR="00E81AB1" w:rsidRDefault="00E81AB1">
            <w:pPr>
              <w:pStyle w:val="TableParagraph"/>
              <w:spacing w:before="140" w:line="275" w:lineRule="exact"/>
              <w:ind w:left="314" w:right="298"/>
              <w:jc w:val="center"/>
              <w:rPr>
                <w:b/>
                <w:sz w:val="24"/>
              </w:rPr>
            </w:pPr>
            <w:r>
              <w:rPr>
                <w:b/>
                <w:sz w:val="24"/>
              </w:rPr>
              <w:t>Sensitivity</w:t>
            </w:r>
          </w:p>
          <w:p w14:paraId="6B21EF9C" w14:textId="77777777" w:rsidR="00E81AB1" w:rsidRDefault="00E81AB1">
            <w:pPr>
              <w:pStyle w:val="TableParagraph"/>
              <w:spacing w:line="229" w:lineRule="exact"/>
              <w:ind w:left="314" w:right="298"/>
              <w:jc w:val="center"/>
              <w:rPr>
                <w:b/>
                <w:sz w:val="20"/>
              </w:rPr>
            </w:pPr>
            <w:r>
              <w:rPr>
                <w:b/>
                <w:sz w:val="20"/>
              </w:rPr>
              <w:t>(MDL)</w:t>
            </w:r>
          </w:p>
        </w:tc>
        <w:tc>
          <w:tcPr>
            <w:tcW w:w="1484" w:type="dxa"/>
            <w:tcBorders>
              <w:top w:val="double" w:sz="2" w:space="0" w:color="000000"/>
              <w:left w:val="single" w:sz="6" w:space="0" w:color="000000"/>
              <w:bottom w:val="single" w:sz="6" w:space="0" w:color="000000"/>
              <w:right w:val="single" w:sz="6" w:space="0" w:color="000000"/>
            </w:tcBorders>
            <w:hideMark/>
          </w:tcPr>
          <w:p w14:paraId="0FF21DD9" w14:textId="77777777" w:rsidR="00E81AB1" w:rsidRDefault="00E81AB1">
            <w:pPr>
              <w:pStyle w:val="TableParagraph"/>
              <w:spacing w:before="47"/>
              <w:ind w:left="516" w:right="500"/>
              <w:jc w:val="center"/>
              <w:rPr>
                <w:b/>
                <w:sz w:val="20"/>
              </w:rPr>
            </w:pPr>
            <w:r>
              <w:rPr>
                <w:b/>
                <w:sz w:val="20"/>
              </w:rPr>
              <w:t>PQL</w:t>
            </w:r>
          </w:p>
        </w:tc>
        <w:tc>
          <w:tcPr>
            <w:tcW w:w="1971" w:type="dxa"/>
            <w:tcBorders>
              <w:top w:val="double" w:sz="2" w:space="0" w:color="000000"/>
              <w:left w:val="single" w:sz="6" w:space="0" w:color="000000"/>
              <w:bottom w:val="single" w:sz="6" w:space="0" w:color="000000"/>
              <w:right w:val="single" w:sz="6" w:space="0" w:color="000000"/>
            </w:tcBorders>
            <w:hideMark/>
          </w:tcPr>
          <w:p w14:paraId="566FD024" w14:textId="77777777" w:rsidR="00E81AB1" w:rsidRDefault="00E81AB1">
            <w:pPr>
              <w:pStyle w:val="TableParagraph"/>
              <w:spacing w:before="46"/>
              <w:ind w:left="370" w:right="350" w:firstLine="59"/>
              <w:jc w:val="both"/>
              <w:rPr>
                <w:b/>
                <w:sz w:val="20"/>
              </w:rPr>
            </w:pPr>
            <w:r>
              <w:rPr>
                <w:b/>
                <w:sz w:val="20"/>
              </w:rPr>
              <w:t>OVERALL PROJECT PRECISION</w:t>
            </w:r>
            <w:r>
              <w:rPr>
                <w:rStyle w:val="FootnoteReference"/>
                <w:b/>
                <w:sz w:val="20"/>
              </w:rPr>
              <w:footnoteReference w:id="1"/>
            </w:r>
          </w:p>
        </w:tc>
        <w:tc>
          <w:tcPr>
            <w:tcW w:w="2251" w:type="dxa"/>
            <w:tcBorders>
              <w:top w:val="double" w:sz="2" w:space="0" w:color="000000"/>
              <w:left w:val="single" w:sz="6" w:space="0" w:color="000000"/>
              <w:bottom w:val="single" w:sz="6" w:space="0" w:color="000000"/>
              <w:right w:val="double" w:sz="2" w:space="0" w:color="000000"/>
            </w:tcBorders>
          </w:tcPr>
          <w:p w14:paraId="1A90EBC4" w14:textId="77777777" w:rsidR="00E81AB1" w:rsidRDefault="00E81AB1">
            <w:pPr>
              <w:pStyle w:val="TableParagraph"/>
              <w:spacing w:before="8"/>
              <w:rPr>
                <w:b/>
                <w:sz w:val="28"/>
              </w:rPr>
            </w:pPr>
          </w:p>
          <w:p w14:paraId="44B18D41" w14:textId="77777777" w:rsidR="00E81AB1" w:rsidRDefault="00E81AB1">
            <w:pPr>
              <w:pStyle w:val="TableParagraph"/>
              <w:spacing w:before="1"/>
              <w:ind w:left="609"/>
              <w:rPr>
                <w:b/>
                <w:sz w:val="20"/>
              </w:rPr>
            </w:pPr>
            <w:r>
              <w:rPr>
                <w:b/>
                <w:sz w:val="20"/>
              </w:rPr>
              <w:t>ACCURACY</w:t>
            </w:r>
          </w:p>
        </w:tc>
      </w:tr>
      <w:tr w:rsidR="00E81AB1" w14:paraId="59610098" w14:textId="77777777" w:rsidTr="00E81AB1">
        <w:trPr>
          <w:trHeight w:val="312"/>
        </w:trPr>
        <w:tc>
          <w:tcPr>
            <w:tcW w:w="3404" w:type="dxa"/>
            <w:tcBorders>
              <w:top w:val="single" w:sz="6" w:space="0" w:color="000000"/>
              <w:left w:val="double" w:sz="2" w:space="0" w:color="000000"/>
              <w:bottom w:val="single" w:sz="6" w:space="0" w:color="000000"/>
              <w:right w:val="single" w:sz="6" w:space="0" w:color="000000"/>
            </w:tcBorders>
          </w:tcPr>
          <w:p w14:paraId="021E7C42" w14:textId="77777777" w:rsidR="00E81AB1" w:rsidRDefault="00E81AB1">
            <w:pPr>
              <w:pStyle w:val="TableParagraph"/>
              <w:rPr>
                <w:sz w:val="20"/>
              </w:rPr>
            </w:pPr>
          </w:p>
        </w:tc>
        <w:tc>
          <w:tcPr>
            <w:tcW w:w="2773" w:type="dxa"/>
            <w:tcBorders>
              <w:top w:val="single" w:sz="6" w:space="0" w:color="000000"/>
              <w:left w:val="single" w:sz="6" w:space="0" w:color="000000"/>
              <w:bottom w:val="single" w:sz="6" w:space="0" w:color="000000"/>
              <w:right w:val="single" w:sz="6" w:space="0" w:color="000000"/>
            </w:tcBorders>
          </w:tcPr>
          <w:p w14:paraId="6691AE9D" w14:textId="77777777" w:rsidR="00E81AB1" w:rsidRDefault="00E81AB1">
            <w:pPr>
              <w:pStyle w:val="TableParagraph"/>
              <w:rPr>
                <w:sz w:val="20"/>
              </w:rPr>
            </w:pPr>
          </w:p>
        </w:tc>
        <w:tc>
          <w:tcPr>
            <w:tcW w:w="1735" w:type="dxa"/>
            <w:tcBorders>
              <w:top w:val="single" w:sz="6" w:space="0" w:color="000000"/>
              <w:left w:val="single" w:sz="6" w:space="0" w:color="000000"/>
              <w:bottom w:val="single" w:sz="6" w:space="0" w:color="000000"/>
              <w:right w:val="single" w:sz="6" w:space="0" w:color="000000"/>
            </w:tcBorders>
          </w:tcPr>
          <w:p w14:paraId="7DE4B78B" w14:textId="77777777" w:rsidR="00E81AB1" w:rsidRDefault="00E81AB1">
            <w:pPr>
              <w:pStyle w:val="TableParagraph"/>
              <w:rPr>
                <w:sz w:val="20"/>
              </w:rPr>
            </w:pPr>
          </w:p>
        </w:tc>
        <w:tc>
          <w:tcPr>
            <w:tcW w:w="1484" w:type="dxa"/>
            <w:tcBorders>
              <w:top w:val="single" w:sz="6" w:space="0" w:color="000000"/>
              <w:left w:val="single" w:sz="6" w:space="0" w:color="000000"/>
              <w:bottom w:val="single" w:sz="6" w:space="0" w:color="000000"/>
              <w:right w:val="single" w:sz="6" w:space="0" w:color="000000"/>
            </w:tcBorders>
          </w:tcPr>
          <w:p w14:paraId="4A623FAA" w14:textId="77777777" w:rsidR="00E81AB1" w:rsidRDefault="00E81AB1">
            <w:pPr>
              <w:pStyle w:val="TableParagraph"/>
              <w:rPr>
                <w:sz w:val="20"/>
              </w:rPr>
            </w:pPr>
          </w:p>
        </w:tc>
        <w:tc>
          <w:tcPr>
            <w:tcW w:w="1971" w:type="dxa"/>
            <w:tcBorders>
              <w:top w:val="single" w:sz="6" w:space="0" w:color="000000"/>
              <w:left w:val="single" w:sz="6" w:space="0" w:color="000000"/>
              <w:bottom w:val="single" w:sz="6" w:space="0" w:color="000000"/>
              <w:right w:val="single" w:sz="6" w:space="0" w:color="000000"/>
            </w:tcBorders>
          </w:tcPr>
          <w:p w14:paraId="36313373" w14:textId="77777777" w:rsidR="00E81AB1" w:rsidRDefault="00E81AB1">
            <w:pPr>
              <w:pStyle w:val="TableParagraph"/>
              <w:rPr>
                <w:sz w:val="20"/>
              </w:rPr>
            </w:pPr>
          </w:p>
        </w:tc>
        <w:tc>
          <w:tcPr>
            <w:tcW w:w="2251" w:type="dxa"/>
            <w:tcBorders>
              <w:top w:val="single" w:sz="6" w:space="0" w:color="000000"/>
              <w:left w:val="single" w:sz="6" w:space="0" w:color="000000"/>
              <w:bottom w:val="single" w:sz="6" w:space="0" w:color="000000"/>
              <w:right w:val="double" w:sz="2" w:space="0" w:color="000000"/>
            </w:tcBorders>
          </w:tcPr>
          <w:p w14:paraId="188FA2B0" w14:textId="77777777" w:rsidR="00E81AB1" w:rsidRDefault="00E81AB1">
            <w:pPr>
              <w:pStyle w:val="TableParagraph"/>
              <w:rPr>
                <w:sz w:val="20"/>
              </w:rPr>
            </w:pPr>
          </w:p>
        </w:tc>
      </w:tr>
      <w:tr w:rsidR="00E81AB1" w14:paraId="7177933C" w14:textId="77777777" w:rsidTr="00E81AB1">
        <w:trPr>
          <w:trHeight w:val="647"/>
        </w:trPr>
        <w:tc>
          <w:tcPr>
            <w:tcW w:w="3404" w:type="dxa"/>
            <w:tcBorders>
              <w:top w:val="single" w:sz="6" w:space="0" w:color="000000"/>
              <w:left w:val="double" w:sz="2" w:space="0" w:color="000000"/>
              <w:bottom w:val="single" w:sz="6" w:space="0" w:color="000000"/>
              <w:right w:val="single" w:sz="6" w:space="0" w:color="000000"/>
            </w:tcBorders>
            <w:hideMark/>
          </w:tcPr>
          <w:p w14:paraId="7960AC12" w14:textId="77777777" w:rsidR="00E81AB1" w:rsidRDefault="00E81AB1">
            <w:pPr>
              <w:pStyle w:val="TableParagraph"/>
              <w:spacing w:line="227" w:lineRule="exact"/>
              <w:ind w:left="92"/>
              <w:rPr>
                <w:sz w:val="20"/>
              </w:rPr>
            </w:pPr>
            <w:r>
              <w:rPr>
                <w:sz w:val="20"/>
              </w:rPr>
              <w:t>Gasoline Range Organics (GRO)</w:t>
            </w:r>
          </w:p>
        </w:tc>
        <w:tc>
          <w:tcPr>
            <w:tcW w:w="2773" w:type="dxa"/>
            <w:tcBorders>
              <w:top w:val="single" w:sz="6" w:space="0" w:color="000000"/>
              <w:left w:val="single" w:sz="6" w:space="0" w:color="000000"/>
              <w:bottom w:val="single" w:sz="6" w:space="0" w:color="000000"/>
              <w:right w:val="single" w:sz="6" w:space="0" w:color="000000"/>
            </w:tcBorders>
            <w:hideMark/>
          </w:tcPr>
          <w:p w14:paraId="0CB61B1D" w14:textId="77777777" w:rsidR="00E81AB1" w:rsidRDefault="00E81AB1">
            <w:pPr>
              <w:pStyle w:val="TableParagraph"/>
              <w:ind w:left="108" w:right="768"/>
              <w:rPr>
                <w:sz w:val="20"/>
              </w:rPr>
            </w:pPr>
            <w:r>
              <w:rPr>
                <w:sz w:val="20"/>
              </w:rPr>
              <w:t>AK101 by GCFID: 25- 1,000,000,000</w:t>
            </w:r>
          </w:p>
        </w:tc>
        <w:tc>
          <w:tcPr>
            <w:tcW w:w="1735" w:type="dxa"/>
            <w:tcBorders>
              <w:top w:val="single" w:sz="6" w:space="0" w:color="000000"/>
              <w:left w:val="single" w:sz="6" w:space="0" w:color="000000"/>
              <w:bottom w:val="single" w:sz="6" w:space="0" w:color="000000"/>
              <w:right w:val="single" w:sz="6" w:space="0" w:color="000000"/>
            </w:tcBorders>
            <w:hideMark/>
          </w:tcPr>
          <w:p w14:paraId="413AE2A7" w14:textId="77777777" w:rsidR="00E81AB1" w:rsidRDefault="00E81AB1">
            <w:pPr>
              <w:pStyle w:val="TableParagraph"/>
              <w:spacing w:line="227" w:lineRule="exact"/>
              <w:ind w:left="521"/>
              <w:rPr>
                <w:sz w:val="20"/>
              </w:rPr>
            </w:pPr>
            <w:r>
              <w:rPr>
                <w:sz w:val="20"/>
              </w:rPr>
              <w:t>3.0 µg/L</w:t>
            </w:r>
          </w:p>
        </w:tc>
        <w:tc>
          <w:tcPr>
            <w:tcW w:w="1484" w:type="dxa"/>
            <w:tcBorders>
              <w:top w:val="single" w:sz="6" w:space="0" w:color="000000"/>
              <w:left w:val="single" w:sz="6" w:space="0" w:color="000000"/>
              <w:bottom w:val="single" w:sz="6" w:space="0" w:color="000000"/>
              <w:right w:val="single" w:sz="6" w:space="0" w:color="000000"/>
            </w:tcBorders>
            <w:hideMark/>
          </w:tcPr>
          <w:p w14:paraId="0B160693" w14:textId="77777777" w:rsidR="00E81AB1" w:rsidRDefault="00E81AB1">
            <w:pPr>
              <w:pStyle w:val="TableParagraph"/>
              <w:spacing w:line="227" w:lineRule="exact"/>
              <w:ind w:right="375"/>
              <w:jc w:val="right"/>
              <w:rPr>
                <w:sz w:val="20"/>
              </w:rPr>
            </w:pPr>
            <w:r>
              <w:rPr>
                <w:sz w:val="20"/>
              </w:rPr>
              <w:t>5x MDL</w:t>
            </w:r>
          </w:p>
        </w:tc>
        <w:tc>
          <w:tcPr>
            <w:tcW w:w="1971" w:type="dxa"/>
            <w:tcBorders>
              <w:top w:val="single" w:sz="6" w:space="0" w:color="000000"/>
              <w:left w:val="single" w:sz="6" w:space="0" w:color="000000"/>
              <w:bottom w:val="single" w:sz="6" w:space="0" w:color="000000"/>
              <w:right w:val="single" w:sz="6" w:space="0" w:color="000000"/>
            </w:tcBorders>
            <w:hideMark/>
          </w:tcPr>
          <w:p w14:paraId="6706EA13" w14:textId="77777777" w:rsidR="00E81AB1" w:rsidRDefault="00E81AB1">
            <w:pPr>
              <w:pStyle w:val="TableParagraph"/>
              <w:spacing w:line="227" w:lineRule="exact"/>
              <w:ind w:left="63" w:right="47"/>
              <w:jc w:val="center"/>
              <w:rPr>
                <w:sz w:val="20"/>
              </w:rPr>
            </w:pPr>
            <w:r>
              <w:rPr>
                <w:sz w:val="20"/>
              </w:rPr>
              <w:t>20%</w:t>
            </w:r>
          </w:p>
        </w:tc>
        <w:tc>
          <w:tcPr>
            <w:tcW w:w="2251" w:type="dxa"/>
            <w:tcBorders>
              <w:top w:val="single" w:sz="6" w:space="0" w:color="000000"/>
              <w:left w:val="single" w:sz="6" w:space="0" w:color="000000"/>
              <w:bottom w:val="single" w:sz="6" w:space="0" w:color="000000"/>
              <w:right w:val="double" w:sz="2" w:space="0" w:color="000000"/>
            </w:tcBorders>
            <w:hideMark/>
          </w:tcPr>
          <w:p w14:paraId="0F4ECF58" w14:textId="77777777" w:rsidR="00E81AB1" w:rsidRDefault="00E81AB1">
            <w:pPr>
              <w:pStyle w:val="TableParagraph"/>
              <w:spacing w:line="227" w:lineRule="exact"/>
              <w:ind w:left="446"/>
              <w:rPr>
                <w:sz w:val="20"/>
              </w:rPr>
            </w:pPr>
            <w:r>
              <w:rPr>
                <w:sz w:val="20"/>
              </w:rPr>
              <w:t>Calibration: ±25%</w:t>
            </w:r>
          </w:p>
          <w:p w14:paraId="5D7520C8" w14:textId="77777777" w:rsidR="00E81AB1" w:rsidRDefault="00E81AB1">
            <w:pPr>
              <w:pStyle w:val="TableParagraph"/>
              <w:ind w:left="109"/>
              <w:rPr>
                <w:sz w:val="20"/>
              </w:rPr>
            </w:pPr>
            <w:r>
              <w:rPr>
                <w:sz w:val="20"/>
              </w:rPr>
              <w:t>Recovery: 60-120%</w:t>
            </w:r>
          </w:p>
        </w:tc>
      </w:tr>
      <w:tr w:rsidR="00E81AB1" w14:paraId="5394F41A" w14:textId="77777777" w:rsidTr="00E81AB1">
        <w:trPr>
          <w:trHeight w:val="610"/>
        </w:trPr>
        <w:tc>
          <w:tcPr>
            <w:tcW w:w="3404" w:type="dxa"/>
            <w:tcBorders>
              <w:top w:val="single" w:sz="6" w:space="0" w:color="000000"/>
              <w:left w:val="double" w:sz="2" w:space="0" w:color="000000"/>
              <w:bottom w:val="single" w:sz="6" w:space="0" w:color="000000"/>
              <w:right w:val="single" w:sz="6" w:space="0" w:color="000000"/>
            </w:tcBorders>
            <w:hideMark/>
          </w:tcPr>
          <w:p w14:paraId="13586B4C" w14:textId="77777777" w:rsidR="00E81AB1" w:rsidRDefault="00E81AB1">
            <w:pPr>
              <w:pStyle w:val="TableParagraph"/>
              <w:spacing w:line="227" w:lineRule="exact"/>
              <w:ind w:left="92"/>
              <w:rPr>
                <w:sz w:val="20"/>
              </w:rPr>
            </w:pPr>
            <w:r>
              <w:rPr>
                <w:sz w:val="20"/>
              </w:rPr>
              <w:t>Diesel Range Organics (DRO)</w:t>
            </w:r>
          </w:p>
        </w:tc>
        <w:tc>
          <w:tcPr>
            <w:tcW w:w="2773" w:type="dxa"/>
            <w:tcBorders>
              <w:top w:val="single" w:sz="6" w:space="0" w:color="000000"/>
              <w:left w:val="single" w:sz="6" w:space="0" w:color="000000"/>
              <w:bottom w:val="single" w:sz="6" w:space="0" w:color="000000"/>
              <w:right w:val="single" w:sz="6" w:space="0" w:color="000000"/>
            </w:tcBorders>
            <w:hideMark/>
          </w:tcPr>
          <w:p w14:paraId="4218F7E2" w14:textId="77777777" w:rsidR="00E81AB1" w:rsidRDefault="00E81AB1">
            <w:pPr>
              <w:pStyle w:val="TableParagraph"/>
              <w:ind w:left="108" w:right="768"/>
              <w:rPr>
                <w:sz w:val="20"/>
              </w:rPr>
            </w:pPr>
            <w:r>
              <w:rPr>
                <w:sz w:val="20"/>
              </w:rPr>
              <w:t>AK102 by GCFID: 50- 1,000,000</w:t>
            </w:r>
          </w:p>
        </w:tc>
        <w:tc>
          <w:tcPr>
            <w:tcW w:w="1735" w:type="dxa"/>
            <w:tcBorders>
              <w:top w:val="single" w:sz="6" w:space="0" w:color="000000"/>
              <w:left w:val="single" w:sz="6" w:space="0" w:color="000000"/>
              <w:bottom w:val="single" w:sz="6" w:space="0" w:color="000000"/>
              <w:right w:val="single" w:sz="6" w:space="0" w:color="000000"/>
            </w:tcBorders>
            <w:hideMark/>
          </w:tcPr>
          <w:p w14:paraId="52EA788F" w14:textId="77777777" w:rsidR="00E81AB1" w:rsidRDefault="00E81AB1">
            <w:pPr>
              <w:pStyle w:val="TableParagraph"/>
              <w:spacing w:line="227" w:lineRule="exact"/>
              <w:ind w:left="312" w:right="298"/>
              <w:jc w:val="center"/>
              <w:rPr>
                <w:sz w:val="20"/>
              </w:rPr>
            </w:pPr>
            <w:r>
              <w:rPr>
                <w:sz w:val="20"/>
              </w:rPr>
              <w:t>0.0065 mg/L</w:t>
            </w:r>
          </w:p>
        </w:tc>
        <w:tc>
          <w:tcPr>
            <w:tcW w:w="1484" w:type="dxa"/>
            <w:tcBorders>
              <w:top w:val="single" w:sz="6" w:space="0" w:color="000000"/>
              <w:left w:val="single" w:sz="6" w:space="0" w:color="000000"/>
              <w:bottom w:val="single" w:sz="6" w:space="0" w:color="000000"/>
              <w:right w:val="single" w:sz="6" w:space="0" w:color="000000"/>
            </w:tcBorders>
            <w:hideMark/>
          </w:tcPr>
          <w:p w14:paraId="081FEF87" w14:textId="77777777" w:rsidR="00E81AB1" w:rsidRDefault="00E81AB1">
            <w:pPr>
              <w:pStyle w:val="TableParagraph"/>
              <w:spacing w:line="227" w:lineRule="exact"/>
              <w:ind w:right="308"/>
              <w:jc w:val="right"/>
              <w:rPr>
                <w:sz w:val="20"/>
              </w:rPr>
            </w:pPr>
            <w:r>
              <w:rPr>
                <w:sz w:val="20"/>
              </w:rPr>
              <w:t>0.11 mg/L</w:t>
            </w:r>
          </w:p>
        </w:tc>
        <w:tc>
          <w:tcPr>
            <w:tcW w:w="1971" w:type="dxa"/>
            <w:tcBorders>
              <w:top w:val="single" w:sz="6" w:space="0" w:color="000000"/>
              <w:left w:val="single" w:sz="6" w:space="0" w:color="000000"/>
              <w:bottom w:val="single" w:sz="6" w:space="0" w:color="000000"/>
              <w:right w:val="single" w:sz="6" w:space="0" w:color="000000"/>
            </w:tcBorders>
            <w:hideMark/>
          </w:tcPr>
          <w:p w14:paraId="4C34BEE5" w14:textId="77777777" w:rsidR="00E81AB1" w:rsidRDefault="00E81AB1">
            <w:pPr>
              <w:pStyle w:val="TableParagraph"/>
              <w:spacing w:line="227" w:lineRule="exact"/>
              <w:ind w:left="63" w:right="47"/>
              <w:jc w:val="center"/>
              <w:rPr>
                <w:sz w:val="20"/>
              </w:rPr>
            </w:pPr>
            <w:r>
              <w:rPr>
                <w:sz w:val="20"/>
              </w:rPr>
              <w:t>20%</w:t>
            </w:r>
          </w:p>
        </w:tc>
        <w:tc>
          <w:tcPr>
            <w:tcW w:w="2251" w:type="dxa"/>
            <w:tcBorders>
              <w:top w:val="single" w:sz="6" w:space="0" w:color="000000"/>
              <w:left w:val="single" w:sz="6" w:space="0" w:color="000000"/>
              <w:bottom w:val="single" w:sz="6" w:space="0" w:color="000000"/>
              <w:right w:val="double" w:sz="2" w:space="0" w:color="000000"/>
            </w:tcBorders>
            <w:hideMark/>
          </w:tcPr>
          <w:p w14:paraId="1E8C4184" w14:textId="77777777" w:rsidR="00E81AB1" w:rsidRDefault="00E81AB1">
            <w:pPr>
              <w:pStyle w:val="TableParagraph"/>
              <w:spacing w:line="227" w:lineRule="exact"/>
              <w:ind w:left="446"/>
              <w:rPr>
                <w:sz w:val="20"/>
              </w:rPr>
            </w:pPr>
            <w:r>
              <w:rPr>
                <w:sz w:val="20"/>
              </w:rPr>
              <w:t>Calibration: ±25%</w:t>
            </w:r>
          </w:p>
          <w:p w14:paraId="05BA3521" w14:textId="77777777" w:rsidR="00E81AB1" w:rsidRDefault="00E81AB1">
            <w:pPr>
              <w:pStyle w:val="TableParagraph"/>
              <w:ind w:left="513"/>
              <w:rPr>
                <w:sz w:val="20"/>
              </w:rPr>
            </w:pPr>
            <w:r>
              <w:rPr>
                <w:sz w:val="20"/>
              </w:rPr>
              <w:t>Recovery: ±25%</w:t>
            </w:r>
          </w:p>
        </w:tc>
      </w:tr>
      <w:tr w:rsidR="00E81AB1" w14:paraId="7B915C56" w14:textId="77777777" w:rsidTr="00E81AB1">
        <w:trPr>
          <w:trHeight w:val="611"/>
        </w:trPr>
        <w:tc>
          <w:tcPr>
            <w:tcW w:w="3404" w:type="dxa"/>
            <w:tcBorders>
              <w:top w:val="single" w:sz="6" w:space="0" w:color="000000"/>
              <w:left w:val="double" w:sz="2" w:space="0" w:color="000000"/>
              <w:bottom w:val="single" w:sz="6" w:space="0" w:color="000000"/>
              <w:right w:val="single" w:sz="6" w:space="0" w:color="000000"/>
            </w:tcBorders>
            <w:hideMark/>
          </w:tcPr>
          <w:p w14:paraId="14655D5E" w14:textId="77777777" w:rsidR="00E81AB1" w:rsidRDefault="00E81AB1">
            <w:pPr>
              <w:pStyle w:val="TableParagraph"/>
              <w:spacing w:line="228" w:lineRule="exact"/>
              <w:ind w:left="92"/>
              <w:rPr>
                <w:sz w:val="20"/>
              </w:rPr>
            </w:pPr>
            <w:r>
              <w:rPr>
                <w:sz w:val="20"/>
              </w:rPr>
              <w:t>Residual Range Organics (RRO)</w:t>
            </w:r>
          </w:p>
        </w:tc>
        <w:tc>
          <w:tcPr>
            <w:tcW w:w="2773" w:type="dxa"/>
            <w:tcBorders>
              <w:top w:val="single" w:sz="6" w:space="0" w:color="000000"/>
              <w:left w:val="single" w:sz="6" w:space="0" w:color="000000"/>
              <w:bottom w:val="single" w:sz="6" w:space="0" w:color="000000"/>
              <w:right w:val="single" w:sz="6" w:space="0" w:color="000000"/>
            </w:tcBorders>
            <w:hideMark/>
          </w:tcPr>
          <w:p w14:paraId="0FBBA369" w14:textId="77777777" w:rsidR="00E81AB1" w:rsidRDefault="00E81AB1">
            <w:pPr>
              <w:pStyle w:val="TableParagraph"/>
              <w:ind w:left="108" w:right="668"/>
              <w:rPr>
                <w:sz w:val="20"/>
              </w:rPr>
            </w:pPr>
            <w:r>
              <w:rPr>
                <w:sz w:val="20"/>
              </w:rPr>
              <w:t>AK103 by GCFID: 500- 1,000,000</w:t>
            </w:r>
          </w:p>
        </w:tc>
        <w:tc>
          <w:tcPr>
            <w:tcW w:w="1735" w:type="dxa"/>
            <w:tcBorders>
              <w:top w:val="single" w:sz="6" w:space="0" w:color="000000"/>
              <w:left w:val="single" w:sz="6" w:space="0" w:color="000000"/>
              <w:bottom w:val="single" w:sz="6" w:space="0" w:color="000000"/>
              <w:right w:val="single" w:sz="6" w:space="0" w:color="000000"/>
            </w:tcBorders>
            <w:hideMark/>
          </w:tcPr>
          <w:p w14:paraId="2C78B8D4" w14:textId="77777777" w:rsidR="00E81AB1" w:rsidRDefault="00E81AB1">
            <w:pPr>
              <w:pStyle w:val="TableParagraph"/>
              <w:spacing w:line="228" w:lineRule="exact"/>
              <w:ind w:left="451"/>
              <w:rPr>
                <w:sz w:val="20"/>
              </w:rPr>
            </w:pPr>
            <w:r>
              <w:rPr>
                <w:sz w:val="20"/>
              </w:rPr>
              <w:t>0.22 mg/L</w:t>
            </w:r>
          </w:p>
        </w:tc>
        <w:tc>
          <w:tcPr>
            <w:tcW w:w="1484" w:type="dxa"/>
            <w:tcBorders>
              <w:top w:val="single" w:sz="6" w:space="0" w:color="000000"/>
              <w:left w:val="single" w:sz="6" w:space="0" w:color="000000"/>
              <w:bottom w:val="single" w:sz="6" w:space="0" w:color="000000"/>
              <w:right w:val="single" w:sz="6" w:space="0" w:color="000000"/>
            </w:tcBorders>
            <w:hideMark/>
          </w:tcPr>
          <w:p w14:paraId="2E577402" w14:textId="77777777" w:rsidR="00E81AB1" w:rsidRDefault="00E81AB1">
            <w:pPr>
              <w:pStyle w:val="TableParagraph"/>
              <w:spacing w:line="228" w:lineRule="exact"/>
              <w:ind w:right="308"/>
              <w:jc w:val="right"/>
              <w:rPr>
                <w:sz w:val="20"/>
              </w:rPr>
            </w:pPr>
            <w:r>
              <w:rPr>
                <w:sz w:val="20"/>
              </w:rPr>
              <w:t>0.54 mg/L</w:t>
            </w:r>
          </w:p>
        </w:tc>
        <w:tc>
          <w:tcPr>
            <w:tcW w:w="1971" w:type="dxa"/>
            <w:tcBorders>
              <w:top w:val="single" w:sz="6" w:space="0" w:color="000000"/>
              <w:left w:val="single" w:sz="6" w:space="0" w:color="000000"/>
              <w:bottom w:val="single" w:sz="6" w:space="0" w:color="000000"/>
              <w:right w:val="single" w:sz="6" w:space="0" w:color="000000"/>
            </w:tcBorders>
            <w:hideMark/>
          </w:tcPr>
          <w:p w14:paraId="6C0A4624" w14:textId="77777777" w:rsidR="00E81AB1" w:rsidRDefault="00E81AB1">
            <w:pPr>
              <w:pStyle w:val="TableParagraph"/>
              <w:spacing w:line="228" w:lineRule="exact"/>
              <w:ind w:left="63" w:right="47"/>
              <w:jc w:val="center"/>
              <w:rPr>
                <w:sz w:val="20"/>
              </w:rPr>
            </w:pPr>
            <w:r>
              <w:rPr>
                <w:sz w:val="20"/>
              </w:rPr>
              <w:t>20%</w:t>
            </w:r>
          </w:p>
        </w:tc>
        <w:tc>
          <w:tcPr>
            <w:tcW w:w="2251" w:type="dxa"/>
            <w:tcBorders>
              <w:top w:val="single" w:sz="6" w:space="0" w:color="000000"/>
              <w:left w:val="single" w:sz="6" w:space="0" w:color="000000"/>
              <w:bottom w:val="single" w:sz="6" w:space="0" w:color="000000"/>
              <w:right w:val="double" w:sz="2" w:space="0" w:color="000000"/>
            </w:tcBorders>
            <w:hideMark/>
          </w:tcPr>
          <w:p w14:paraId="6131D5FA" w14:textId="77777777" w:rsidR="00E81AB1" w:rsidRDefault="00E81AB1">
            <w:pPr>
              <w:pStyle w:val="TableParagraph"/>
              <w:spacing w:line="227" w:lineRule="exact"/>
              <w:ind w:left="109"/>
              <w:rPr>
                <w:sz w:val="20"/>
              </w:rPr>
            </w:pPr>
            <w:r>
              <w:rPr>
                <w:sz w:val="20"/>
              </w:rPr>
              <w:t>Calibration: 75-105%</w:t>
            </w:r>
          </w:p>
          <w:p w14:paraId="4FEABE3F" w14:textId="77777777" w:rsidR="00E81AB1" w:rsidRDefault="00E81AB1">
            <w:pPr>
              <w:pStyle w:val="TableParagraph"/>
              <w:spacing w:line="230" w:lineRule="exact"/>
              <w:ind w:left="385"/>
              <w:rPr>
                <w:sz w:val="20"/>
              </w:rPr>
            </w:pPr>
            <w:r>
              <w:rPr>
                <w:sz w:val="20"/>
              </w:rPr>
              <w:t>Recovery: 60-120%</w:t>
            </w:r>
          </w:p>
        </w:tc>
      </w:tr>
      <w:tr w:rsidR="00E81AB1" w14:paraId="28EA1400" w14:textId="77777777" w:rsidTr="00E81AB1">
        <w:trPr>
          <w:trHeight w:val="460"/>
        </w:trPr>
        <w:tc>
          <w:tcPr>
            <w:tcW w:w="3404" w:type="dxa"/>
            <w:tcBorders>
              <w:top w:val="single" w:sz="6" w:space="0" w:color="000000"/>
              <w:left w:val="double" w:sz="2" w:space="0" w:color="000000"/>
              <w:bottom w:val="single" w:sz="6" w:space="0" w:color="000000"/>
              <w:right w:val="single" w:sz="6" w:space="0" w:color="000000"/>
            </w:tcBorders>
            <w:hideMark/>
          </w:tcPr>
          <w:p w14:paraId="12904D33" w14:textId="77777777" w:rsidR="00E81AB1" w:rsidRDefault="00E81AB1">
            <w:pPr>
              <w:pStyle w:val="TableParagraph"/>
              <w:spacing w:line="227" w:lineRule="exact"/>
              <w:ind w:left="92"/>
              <w:rPr>
                <w:sz w:val="20"/>
              </w:rPr>
            </w:pPr>
            <w:r>
              <w:rPr>
                <w:sz w:val="20"/>
              </w:rPr>
              <w:t>Benzene</w:t>
            </w:r>
          </w:p>
        </w:tc>
        <w:tc>
          <w:tcPr>
            <w:tcW w:w="2773" w:type="dxa"/>
            <w:tcBorders>
              <w:top w:val="single" w:sz="6" w:space="0" w:color="000000"/>
              <w:left w:val="single" w:sz="6" w:space="0" w:color="000000"/>
              <w:bottom w:val="single" w:sz="6" w:space="0" w:color="000000"/>
              <w:right w:val="single" w:sz="6" w:space="0" w:color="000000"/>
            </w:tcBorders>
            <w:hideMark/>
          </w:tcPr>
          <w:p w14:paraId="44EE5E0A" w14:textId="77777777" w:rsidR="00E81AB1" w:rsidRDefault="00E81AB1">
            <w:pPr>
              <w:pStyle w:val="TableParagraph"/>
              <w:spacing w:line="227" w:lineRule="exact"/>
              <w:ind w:left="108"/>
              <w:rPr>
                <w:sz w:val="20"/>
              </w:rPr>
            </w:pPr>
            <w:r>
              <w:rPr>
                <w:sz w:val="20"/>
              </w:rPr>
              <w:t>EPA 602 by GC/PID: 1-</w:t>
            </w:r>
          </w:p>
          <w:p w14:paraId="079A8E89" w14:textId="77777777" w:rsidR="00E81AB1" w:rsidRDefault="00E81AB1">
            <w:pPr>
              <w:pStyle w:val="TableParagraph"/>
              <w:spacing w:line="213" w:lineRule="exact"/>
              <w:ind w:left="108"/>
              <w:rPr>
                <w:sz w:val="20"/>
              </w:rPr>
            </w:pPr>
            <w:r>
              <w:rPr>
                <w:sz w:val="20"/>
              </w:rPr>
              <w:t>1,000,000,000</w:t>
            </w:r>
          </w:p>
        </w:tc>
        <w:tc>
          <w:tcPr>
            <w:tcW w:w="1735" w:type="dxa"/>
            <w:tcBorders>
              <w:top w:val="single" w:sz="6" w:space="0" w:color="000000"/>
              <w:left w:val="single" w:sz="6" w:space="0" w:color="000000"/>
              <w:bottom w:val="single" w:sz="6" w:space="0" w:color="000000"/>
              <w:right w:val="single" w:sz="6" w:space="0" w:color="000000"/>
            </w:tcBorders>
            <w:hideMark/>
          </w:tcPr>
          <w:p w14:paraId="4F5ADCA2" w14:textId="77777777" w:rsidR="00E81AB1" w:rsidRDefault="00E81AB1">
            <w:pPr>
              <w:pStyle w:val="TableParagraph"/>
              <w:spacing w:line="227" w:lineRule="exact"/>
              <w:ind w:left="421"/>
              <w:rPr>
                <w:sz w:val="20"/>
              </w:rPr>
            </w:pPr>
            <w:r>
              <w:rPr>
                <w:sz w:val="20"/>
              </w:rPr>
              <w:t>0.074 µg/L</w:t>
            </w:r>
          </w:p>
        </w:tc>
        <w:tc>
          <w:tcPr>
            <w:tcW w:w="1484" w:type="dxa"/>
            <w:tcBorders>
              <w:top w:val="single" w:sz="6" w:space="0" w:color="000000"/>
              <w:left w:val="single" w:sz="6" w:space="0" w:color="000000"/>
              <w:bottom w:val="single" w:sz="6" w:space="0" w:color="000000"/>
              <w:right w:val="single" w:sz="6" w:space="0" w:color="000000"/>
            </w:tcBorders>
            <w:hideMark/>
          </w:tcPr>
          <w:p w14:paraId="6BCF1BE6" w14:textId="77777777" w:rsidR="00E81AB1" w:rsidRDefault="00E81AB1">
            <w:pPr>
              <w:pStyle w:val="TableParagraph"/>
              <w:spacing w:line="227" w:lineRule="exact"/>
              <w:ind w:right="376"/>
              <w:jc w:val="right"/>
              <w:rPr>
                <w:sz w:val="20"/>
              </w:rPr>
            </w:pPr>
            <w:r>
              <w:rPr>
                <w:sz w:val="20"/>
              </w:rPr>
              <w:t>1.0 µg/L</w:t>
            </w:r>
          </w:p>
        </w:tc>
        <w:tc>
          <w:tcPr>
            <w:tcW w:w="1971" w:type="dxa"/>
            <w:tcBorders>
              <w:top w:val="single" w:sz="6" w:space="0" w:color="000000"/>
              <w:left w:val="single" w:sz="6" w:space="0" w:color="000000"/>
              <w:bottom w:val="single" w:sz="6" w:space="0" w:color="000000"/>
              <w:right w:val="single" w:sz="6" w:space="0" w:color="000000"/>
            </w:tcBorders>
            <w:hideMark/>
          </w:tcPr>
          <w:p w14:paraId="036E39B9" w14:textId="77777777" w:rsidR="00E81AB1" w:rsidRDefault="00E81AB1">
            <w:pPr>
              <w:pStyle w:val="TableParagraph"/>
              <w:spacing w:line="227" w:lineRule="exact"/>
              <w:ind w:left="63" w:right="47"/>
              <w:jc w:val="center"/>
              <w:rPr>
                <w:sz w:val="20"/>
              </w:rPr>
            </w:pPr>
            <w:r>
              <w:rPr>
                <w:sz w:val="20"/>
              </w:rPr>
              <w:t>20%</w:t>
            </w:r>
          </w:p>
        </w:tc>
        <w:tc>
          <w:tcPr>
            <w:tcW w:w="2251" w:type="dxa"/>
            <w:tcBorders>
              <w:top w:val="single" w:sz="6" w:space="0" w:color="000000"/>
              <w:left w:val="single" w:sz="6" w:space="0" w:color="000000"/>
              <w:bottom w:val="single" w:sz="6" w:space="0" w:color="000000"/>
              <w:right w:val="double" w:sz="2" w:space="0" w:color="000000"/>
            </w:tcBorders>
            <w:hideMark/>
          </w:tcPr>
          <w:p w14:paraId="36A928BA" w14:textId="77777777" w:rsidR="00E81AB1" w:rsidRDefault="00E81AB1">
            <w:pPr>
              <w:pStyle w:val="TableParagraph"/>
              <w:spacing w:line="227" w:lineRule="exact"/>
              <w:ind w:left="446"/>
              <w:rPr>
                <w:sz w:val="20"/>
              </w:rPr>
            </w:pPr>
            <w:r>
              <w:rPr>
                <w:sz w:val="20"/>
              </w:rPr>
              <w:t>Calibration: ±15%</w:t>
            </w:r>
          </w:p>
          <w:p w14:paraId="128C3C18" w14:textId="77777777" w:rsidR="00E81AB1" w:rsidRDefault="00E81AB1">
            <w:pPr>
              <w:pStyle w:val="TableParagraph"/>
              <w:spacing w:line="213" w:lineRule="exact"/>
              <w:ind w:left="513"/>
              <w:rPr>
                <w:sz w:val="20"/>
              </w:rPr>
            </w:pPr>
            <w:r>
              <w:rPr>
                <w:sz w:val="20"/>
              </w:rPr>
              <w:t>Recovery: ±30%</w:t>
            </w:r>
          </w:p>
        </w:tc>
      </w:tr>
      <w:tr w:rsidR="00E81AB1" w14:paraId="0EA1845C" w14:textId="77777777" w:rsidTr="00E81AB1">
        <w:trPr>
          <w:trHeight w:val="458"/>
        </w:trPr>
        <w:tc>
          <w:tcPr>
            <w:tcW w:w="3404" w:type="dxa"/>
            <w:tcBorders>
              <w:top w:val="single" w:sz="6" w:space="0" w:color="000000"/>
              <w:left w:val="double" w:sz="2" w:space="0" w:color="000000"/>
              <w:bottom w:val="single" w:sz="6" w:space="0" w:color="000000"/>
              <w:right w:val="single" w:sz="6" w:space="0" w:color="000000"/>
            </w:tcBorders>
            <w:hideMark/>
          </w:tcPr>
          <w:p w14:paraId="370E0F14" w14:textId="77777777" w:rsidR="00E81AB1" w:rsidRDefault="00E81AB1">
            <w:pPr>
              <w:pStyle w:val="TableParagraph"/>
              <w:spacing w:line="227" w:lineRule="exact"/>
              <w:ind w:left="92"/>
              <w:rPr>
                <w:sz w:val="20"/>
              </w:rPr>
            </w:pPr>
            <w:r>
              <w:rPr>
                <w:sz w:val="20"/>
              </w:rPr>
              <w:t>Ethylbenzene</w:t>
            </w:r>
          </w:p>
        </w:tc>
        <w:tc>
          <w:tcPr>
            <w:tcW w:w="2773" w:type="dxa"/>
            <w:tcBorders>
              <w:top w:val="single" w:sz="6" w:space="0" w:color="000000"/>
              <w:left w:val="single" w:sz="6" w:space="0" w:color="000000"/>
              <w:bottom w:val="single" w:sz="6" w:space="0" w:color="000000"/>
              <w:right w:val="single" w:sz="6" w:space="0" w:color="000000"/>
            </w:tcBorders>
            <w:hideMark/>
          </w:tcPr>
          <w:p w14:paraId="31654C41" w14:textId="77777777" w:rsidR="00E81AB1" w:rsidRDefault="00E81AB1">
            <w:pPr>
              <w:pStyle w:val="TableParagraph"/>
              <w:spacing w:line="227" w:lineRule="exact"/>
              <w:ind w:left="108"/>
              <w:rPr>
                <w:sz w:val="20"/>
              </w:rPr>
            </w:pPr>
            <w:r>
              <w:rPr>
                <w:sz w:val="20"/>
              </w:rPr>
              <w:t>EPA 602 by GC/PID: 1-</w:t>
            </w:r>
          </w:p>
          <w:p w14:paraId="162B393A" w14:textId="77777777" w:rsidR="00E81AB1" w:rsidRDefault="00E81AB1">
            <w:pPr>
              <w:pStyle w:val="TableParagraph"/>
              <w:spacing w:line="212" w:lineRule="exact"/>
              <w:ind w:left="108"/>
              <w:rPr>
                <w:sz w:val="20"/>
              </w:rPr>
            </w:pPr>
            <w:r>
              <w:rPr>
                <w:sz w:val="20"/>
              </w:rPr>
              <w:t>1,000,000,000</w:t>
            </w:r>
          </w:p>
        </w:tc>
        <w:tc>
          <w:tcPr>
            <w:tcW w:w="1735" w:type="dxa"/>
            <w:tcBorders>
              <w:top w:val="single" w:sz="6" w:space="0" w:color="000000"/>
              <w:left w:val="single" w:sz="6" w:space="0" w:color="000000"/>
              <w:bottom w:val="single" w:sz="6" w:space="0" w:color="000000"/>
              <w:right w:val="single" w:sz="6" w:space="0" w:color="000000"/>
            </w:tcBorders>
            <w:hideMark/>
          </w:tcPr>
          <w:p w14:paraId="133F10DC" w14:textId="77777777" w:rsidR="00E81AB1" w:rsidRDefault="00E81AB1">
            <w:pPr>
              <w:pStyle w:val="TableParagraph"/>
              <w:spacing w:line="227" w:lineRule="exact"/>
              <w:ind w:left="314" w:right="298"/>
              <w:jc w:val="center"/>
              <w:rPr>
                <w:sz w:val="20"/>
              </w:rPr>
            </w:pPr>
            <w:r>
              <w:rPr>
                <w:sz w:val="20"/>
              </w:rPr>
              <w:t>0..088 µg/L</w:t>
            </w:r>
          </w:p>
        </w:tc>
        <w:tc>
          <w:tcPr>
            <w:tcW w:w="1484" w:type="dxa"/>
            <w:tcBorders>
              <w:top w:val="single" w:sz="6" w:space="0" w:color="000000"/>
              <w:left w:val="single" w:sz="6" w:space="0" w:color="000000"/>
              <w:bottom w:val="single" w:sz="6" w:space="0" w:color="000000"/>
              <w:right w:val="single" w:sz="6" w:space="0" w:color="000000"/>
            </w:tcBorders>
            <w:hideMark/>
          </w:tcPr>
          <w:p w14:paraId="75767088" w14:textId="77777777" w:rsidR="00E81AB1" w:rsidRDefault="00E81AB1">
            <w:pPr>
              <w:pStyle w:val="TableParagraph"/>
              <w:spacing w:line="227" w:lineRule="exact"/>
              <w:ind w:right="376"/>
              <w:jc w:val="right"/>
              <w:rPr>
                <w:sz w:val="20"/>
              </w:rPr>
            </w:pPr>
            <w:r>
              <w:rPr>
                <w:sz w:val="20"/>
              </w:rPr>
              <w:t>1.0 µg/L</w:t>
            </w:r>
          </w:p>
        </w:tc>
        <w:tc>
          <w:tcPr>
            <w:tcW w:w="1971" w:type="dxa"/>
            <w:tcBorders>
              <w:top w:val="single" w:sz="6" w:space="0" w:color="000000"/>
              <w:left w:val="single" w:sz="6" w:space="0" w:color="000000"/>
              <w:bottom w:val="single" w:sz="6" w:space="0" w:color="000000"/>
              <w:right w:val="single" w:sz="6" w:space="0" w:color="000000"/>
            </w:tcBorders>
            <w:hideMark/>
          </w:tcPr>
          <w:p w14:paraId="5BC7FC7A" w14:textId="77777777" w:rsidR="00E81AB1" w:rsidRDefault="00E81AB1">
            <w:pPr>
              <w:pStyle w:val="TableParagraph"/>
              <w:spacing w:line="227" w:lineRule="exact"/>
              <w:ind w:left="63" w:right="47"/>
              <w:jc w:val="center"/>
              <w:rPr>
                <w:sz w:val="20"/>
              </w:rPr>
            </w:pPr>
            <w:r>
              <w:rPr>
                <w:sz w:val="20"/>
              </w:rPr>
              <w:t>20%</w:t>
            </w:r>
          </w:p>
        </w:tc>
        <w:tc>
          <w:tcPr>
            <w:tcW w:w="2251" w:type="dxa"/>
            <w:tcBorders>
              <w:top w:val="single" w:sz="6" w:space="0" w:color="000000"/>
              <w:left w:val="single" w:sz="6" w:space="0" w:color="000000"/>
              <w:bottom w:val="single" w:sz="6" w:space="0" w:color="000000"/>
              <w:right w:val="double" w:sz="2" w:space="0" w:color="000000"/>
            </w:tcBorders>
            <w:hideMark/>
          </w:tcPr>
          <w:p w14:paraId="222DC3E4" w14:textId="77777777" w:rsidR="00E81AB1" w:rsidRDefault="00E81AB1">
            <w:pPr>
              <w:pStyle w:val="TableParagraph"/>
              <w:spacing w:line="227" w:lineRule="exact"/>
              <w:ind w:left="446"/>
              <w:rPr>
                <w:sz w:val="20"/>
              </w:rPr>
            </w:pPr>
            <w:r>
              <w:rPr>
                <w:sz w:val="20"/>
              </w:rPr>
              <w:t>Calibration: ±15%</w:t>
            </w:r>
          </w:p>
          <w:p w14:paraId="50C0C710" w14:textId="77777777" w:rsidR="00E81AB1" w:rsidRDefault="00E81AB1">
            <w:pPr>
              <w:pStyle w:val="TableParagraph"/>
              <w:spacing w:line="212" w:lineRule="exact"/>
              <w:ind w:left="513"/>
              <w:rPr>
                <w:sz w:val="20"/>
              </w:rPr>
            </w:pPr>
            <w:r>
              <w:rPr>
                <w:sz w:val="20"/>
              </w:rPr>
              <w:t>Recovery: ±30%</w:t>
            </w:r>
          </w:p>
        </w:tc>
      </w:tr>
      <w:tr w:rsidR="00E81AB1" w14:paraId="08E6822E" w14:textId="77777777" w:rsidTr="00E81AB1">
        <w:trPr>
          <w:trHeight w:val="460"/>
        </w:trPr>
        <w:tc>
          <w:tcPr>
            <w:tcW w:w="3404" w:type="dxa"/>
            <w:tcBorders>
              <w:top w:val="single" w:sz="6" w:space="0" w:color="000000"/>
              <w:left w:val="double" w:sz="2" w:space="0" w:color="000000"/>
              <w:bottom w:val="single" w:sz="6" w:space="0" w:color="000000"/>
              <w:right w:val="single" w:sz="6" w:space="0" w:color="000000"/>
            </w:tcBorders>
            <w:hideMark/>
          </w:tcPr>
          <w:p w14:paraId="655F8534" w14:textId="77777777" w:rsidR="00E81AB1" w:rsidRDefault="00E81AB1">
            <w:pPr>
              <w:pStyle w:val="TableParagraph"/>
              <w:spacing w:line="228" w:lineRule="exact"/>
              <w:ind w:left="92"/>
              <w:rPr>
                <w:sz w:val="20"/>
              </w:rPr>
            </w:pPr>
            <w:r>
              <w:rPr>
                <w:sz w:val="20"/>
              </w:rPr>
              <w:t>Toluene</w:t>
            </w:r>
          </w:p>
        </w:tc>
        <w:tc>
          <w:tcPr>
            <w:tcW w:w="2773" w:type="dxa"/>
            <w:tcBorders>
              <w:top w:val="single" w:sz="6" w:space="0" w:color="000000"/>
              <w:left w:val="single" w:sz="6" w:space="0" w:color="000000"/>
              <w:bottom w:val="single" w:sz="6" w:space="0" w:color="000000"/>
              <w:right w:val="single" w:sz="6" w:space="0" w:color="000000"/>
            </w:tcBorders>
            <w:hideMark/>
          </w:tcPr>
          <w:p w14:paraId="1C85F62F" w14:textId="77777777" w:rsidR="00E81AB1" w:rsidRDefault="00E81AB1">
            <w:pPr>
              <w:pStyle w:val="TableParagraph"/>
              <w:spacing w:line="228" w:lineRule="exact"/>
              <w:ind w:left="108"/>
              <w:rPr>
                <w:sz w:val="20"/>
              </w:rPr>
            </w:pPr>
            <w:r>
              <w:rPr>
                <w:sz w:val="20"/>
              </w:rPr>
              <w:t>EPA 602 by GC/PID: 1-</w:t>
            </w:r>
          </w:p>
          <w:p w14:paraId="5A4217D4" w14:textId="77777777" w:rsidR="00E81AB1" w:rsidRDefault="00E81AB1">
            <w:pPr>
              <w:pStyle w:val="TableParagraph"/>
              <w:spacing w:line="212" w:lineRule="exact"/>
              <w:ind w:left="108"/>
              <w:rPr>
                <w:sz w:val="20"/>
              </w:rPr>
            </w:pPr>
            <w:r>
              <w:rPr>
                <w:sz w:val="20"/>
              </w:rPr>
              <w:t>1,000,000,000</w:t>
            </w:r>
          </w:p>
        </w:tc>
        <w:tc>
          <w:tcPr>
            <w:tcW w:w="1735" w:type="dxa"/>
            <w:tcBorders>
              <w:top w:val="single" w:sz="6" w:space="0" w:color="000000"/>
              <w:left w:val="single" w:sz="6" w:space="0" w:color="000000"/>
              <w:bottom w:val="single" w:sz="6" w:space="0" w:color="000000"/>
              <w:right w:val="single" w:sz="6" w:space="0" w:color="000000"/>
            </w:tcBorders>
            <w:hideMark/>
          </w:tcPr>
          <w:p w14:paraId="3499070B" w14:textId="77777777" w:rsidR="00E81AB1" w:rsidRDefault="00E81AB1">
            <w:pPr>
              <w:pStyle w:val="TableParagraph"/>
              <w:spacing w:line="228" w:lineRule="exact"/>
              <w:ind w:left="421"/>
              <w:rPr>
                <w:sz w:val="20"/>
              </w:rPr>
            </w:pPr>
            <w:r>
              <w:rPr>
                <w:sz w:val="20"/>
              </w:rPr>
              <w:t>0.078 µg/L</w:t>
            </w:r>
          </w:p>
        </w:tc>
        <w:tc>
          <w:tcPr>
            <w:tcW w:w="1484" w:type="dxa"/>
            <w:tcBorders>
              <w:top w:val="single" w:sz="6" w:space="0" w:color="000000"/>
              <w:left w:val="single" w:sz="6" w:space="0" w:color="000000"/>
              <w:bottom w:val="single" w:sz="6" w:space="0" w:color="000000"/>
              <w:right w:val="single" w:sz="6" w:space="0" w:color="000000"/>
            </w:tcBorders>
            <w:hideMark/>
          </w:tcPr>
          <w:p w14:paraId="6DB00177" w14:textId="77777777" w:rsidR="00E81AB1" w:rsidRDefault="00E81AB1">
            <w:pPr>
              <w:pStyle w:val="TableParagraph"/>
              <w:spacing w:line="228" w:lineRule="exact"/>
              <w:ind w:right="376"/>
              <w:jc w:val="right"/>
              <w:rPr>
                <w:sz w:val="20"/>
              </w:rPr>
            </w:pPr>
            <w:r>
              <w:rPr>
                <w:sz w:val="20"/>
              </w:rPr>
              <w:t>1.0 µg/L</w:t>
            </w:r>
          </w:p>
        </w:tc>
        <w:tc>
          <w:tcPr>
            <w:tcW w:w="1971" w:type="dxa"/>
            <w:tcBorders>
              <w:top w:val="single" w:sz="6" w:space="0" w:color="000000"/>
              <w:left w:val="single" w:sz="6" w:space="0" w:color="000000"/>
              <w:bottom w:val="single" w:sz="6" w:space="0" w:color="000000"/>
              <w:right w:val="single" w:sz="6" w:space="0" w:color="000000"/>
            </w:tcBorders>
            <w:hideMark/>
          </w:tcPr>
          <w:p w14:paraId="14353595" w14:textId="77777777" w:rsidR="00E81AB1" w:rsidRDefault="00E81AB1">
            <w:pPr>
              <w:pStyle w:val="TableParagraph"/>
              <w:spacing w:line="228" w:lineRule="exact"/>
              <w:ind w:left="63" w:right="47"/>
              <w:jc w:val="center"/>
              <w:rPr>
                <w:sz w:val="20"/>
              </w:rPr>
            </w:pPr>
            <w:r>
              <w:rPr>
                <w:sz w:val="20"/>
              </w:rPr>
              <w:t>20%</w:t>
            </w:r>
          </w:p>
        </w:tc>
        <w:tc>
          <w:tcPr>
            <w:tcW w:w="2251" w:type="dxa"/>
            <w:tcBorders>
              <w:top w:val="single" w:sz="6" w:space="0" w:color="000000"/>
              <w:left w:val="single" w:sz="6" w:space="0" w:color="000000"/>
              <w:bottom w:val="single" w:sz="6" w:space="0" w:color="000000"/>
              <w:right w:val="double" w:sz="2" w:space="0" w:color="000000"/>
            </w:tcBorders>
            <w:hideMark/>
          </w:tcPr>
          <w:p w14:paraId="585558A3" w14:textId="77777777" w:rsidR="00E81AB1" w:rsidRDefault="00E81AB1">
            <w:pPr>
              <w:pStyle w:val="TableParagraph"/>
              <w:spacing w:line="228" w:lineRule="exact"/>
              <w:ind w:left="446"/>
              <w:rPr>
                <w:sz w:val="20"/>
              </w:rPr>
            </w:pPr>
            <w:r>
              <w:rPr>
                <w:sz w:val="20"/>
              </w:rPr>
              <w:t>Calibration: ±15%</w:t>
            </w:r>
          </w:p>
          <w:p w14:paraId="5D36584E" w14:textId="77777777" w:rsidR="00E81AB1" w:rsidRDefault="00E81AB1">
            <w:pPr>
              <w:pStyle w:val="TableParagraph"/>
              <w:spacing w:line="212" w:lineRule="exact"/>
              <w:ind w:left="513"/>
              <w:rPr>
                <w:sz w:val="20"/>
              </w:rPr>
            </w:pPr>
            <w:r>
              <w:rPr>
                <w:sz w:val="20"/>
              </w:rPr>
              <w:t>Recovery: ±30%</w:t>
            </w:r>
          </w:p>
        </w:tc>
      </w:tr>
      <w:tr w:rsidR="00E81AB1" w14:paraId="260802D8" w14:textId="77777777" w:rsidTr="00E81AB1">
        <w:trPr>
          <w:trHeight w:val="460"/>
        </w:trPr>
        <w:tc>
          <w:tcPr>
            <w:tcW w:w="3404" w:type="dxa"/>
            <w:tcBorders>
              <w:top w:val="single" w:sz="6" w:space="0" w:color="000000"/>
              <w:left w:val="double" w:sz="2" w:space="0" w:color="000000"/>
              <w:bottom w:val="single" w:sz="6" w:space="0" w:color="000000"/>
              <w:right w:val="single" w:sz="6" w:space="0" w:color="000000"/>
            </w:tcBorders>
            <w:hideMark/>
          </w:tcPr>
          <w:p w14:paraId="0E1CCA06" w14:textId="77777777" w:rsidR="00E81AB1" w:rsidRDefault="00E81AB1">
            <w:pPr>
              <w:pStyle w:val="TableParagraph"/>
              <w:spacing w:line="228" w:lineRule="exact"/>
              <w:ind w:left="92"/>
              <w:rPr>
                <w:sz w:val="20"/>
              </w:rPr>
            </w:pPr>
            <w:proofErr w:type="spellStart"/>
            <w:proofErr w:type="gramStart"/>
            <w:r>
              <w:rPr>
                <w:sz w:val="20"/>
              </w:rPr>
              <w:t>m,p</w:t>
            </w:r>
            <w:proofErr w:type="spellEnd"/>
            <w:proofErr w:type="gramEnd"/>
            <w:r>
              <w:rPr>
                <w:sz w:val="20"/>
              </w:rPr>
              <w:t>-Xylene (total)</w:t>
            </w:r>
          </w:p>
        </w:tc>
        <w:tc>
          <w:tcPr>
            <w:tcW w:w="2773" w:type="dxa"/>
            <w:tcBorders>
              <w:top w:val="single" w:sz="6" w:space="0" w:color="000000"/>
              <w:left w:val="single" w:sz="6" w:space="0" w:color="000000"/>
              <w:bottom w:val="single" w:sz="6" w:space="0" w:color="000000"/>
              <w:right w:val="single" w:sz="6" w:space="0" w:color="000000"/>
            </w:tcBorders>
            <w:hideMark/>
          </w:tcPr>
          <w:p w14:paraId="017EFB36" w14:textId="77777777" w:rsidR="00E81AB1" w:rsidRDefault="00E81AB1">
            <w:pPr>
              <w:pStyle w:val="TableParagraph"/>
              <w:spacing w:line="227" w:lineRule="exact"/>
              <w:ind w:left="108"/>
              <w:rPr>
                <w:sz w:val="20"/>
              </w:rPr>
            </w:pPr>
            <w:r>
              <w:rPr>
                <w:sz w:val="20"/>
              </w:rPr>
              <w:t>EPA 602 by GC/PID: 1-</w:t>
            </w:r>
          </w:p>
          <w:p w14:paraId="7F77EE7A" w14:textId="77777777" w:rsidR="00E81AB1" w:rsidRDefault="00E81AB1">
            <w:pPr>
              <w:pStyle w:val="TableParagraph"/>
              <w:spacing w:line="213" w:lineRule="exact"/>
              <w:ind w:left="108"/>
              <w:rPr>
                <w:sz w:val="20"/>
              </w:rPr>
            </w:pPr>
            <w:r>
              <w:rPr>
                <w:sz w:val="20"/>
              </w:rPr>
              <w:t>1,000,000,000</w:t>
            </w:r>
          </w:p>
        </w:tc>
        <w:tc>
          <w:tcPr>
            <w:tcW w:w="1735" w:type="dxa"/>
            <w:tcBorders>
              <w:top w:val="single" w:sz="6" w:space="0" w:color="000000"/>
              <w:left w:val="single" w:sz="6" w:space="0" w:color="000000"/>
              <w:bottom w:val="single" w:sz="6" w:space="0" w:color="000000"/>
              <w:right w:val="single" w:sz="6" w:space="0" w:color="000000"/>
            </w:tcBorders>
            <w:hideMark/>
          </w:tcPr>
          <w:p w14:paraId="3704B070" w14:textId="77777777" w:rsidR="00E81AB1" w:rsidRDefault="00E81AB1">
            <w:pPr>
              <w:pStyle w:val="TableParagraph"/>
              <w:spacing w:line="228" w:lineRule="exact"/>
              <w:ind w:left="470"/>
              <w:rPr>
                <w:sz w:val="20"/>
              </w:rPr>
            </w:pPr>
            <w:r>
              <w:rPr>
                <w:sz w:val="20"/>
              </w:rPr>
              <w:t>0.20 µg/L</w:t>
            </w:r>
          </w:p>
        </w:tc>
        <w:tc>
          <w:tcPr>
            <w:tcW w:w="1484" w:type="dxa"/>
            <w:tcBorders>
              <w:top w:val="single" w:sz="6" w:space="0" w:color="000000"/>
              <w:left w:val="single" w:sz="6" w:space="0" w:color="000000"/>
              <w:bottom w:val="single" w:sz="6" w:space="0" w:color="000000"/>
              <w:right w:val="single" w:sz="6" w:space="0" w:color="000000"/>
            </w:tcBorders>
            <w:hideMark/>
          </w:tcPr>
          <w:p w14:paraId="49F19047" w14:textId="77777777" w:rsidR="00E81AB1" w:rsidRDefault="00E81AB1">
            <w:pPr>
              <w:pStyle w:val="TableParagraph"/>
              <w:spacing w:line="228" w:lineRule="exact"/>
              <w:ind w:right="376"/>
              <w:jc w:val="right"/>
              <w:rPr>
                <w:sz w:val="20"/>
              </w:rPr>
            </w:pPr>
            <w:r>
              <w:rPr>
                <w:sz w:val="20"/>
              </w:rPr>
              <w:t>2.0 µg/L</w:t>
            </w:r>
          </w:p>
        </w:tc>
        <w:tc>
          <w:tcPr>
            <w:tcW w:w="1971" w:type="dxa"/>
            <w:tcBorders>
              <w:top w:val="single" w:sz="6" w:space="0" w:color="000000"/>
              <w:left w:val="single" w:sz="6" w:space="0" w:color="000000"/>
              <w:bottom w:val="single" w:sz="6" w:space="0" w:color="000000"/>
              <w:right w:val="single" w:sz="6" w:space="0" w:color="000000"/>
            </w:tcBorders>
            <w:hideMark/>
          </w:tcPr>
          <w:p w14:paraId="5338DA98" w14:textId="77777777" w:rsidR="00E81AB1" w:rsidRDefault="00E81AB1">
            <w:pPr>
              <w:pStyle w:val="TableParagraph"/>
              <w:spacing w:line="228" w:lineRule="exact"/>
              <w:ind w:left="63" w:right="47"/>
              <w:jc w:val="center"/>
              <w:rPr>
                <w:sz w:val="20"/>
              </w:rPr>
            </w:pPr>
            <w:r>
              <w:rPr>
                <w:sz w:val="20"/>
              </w:rPr>
              <w:t>20%</w:t>
            </w:r>
          </w:p>
        </w:tc>
        <w:tc>
          <w:tcPr>
            <w:tcW w:w="2251" w:type="dxa"/>
            <w:tcBorders>
              <w:top w:val="single" w:sz="6" w:space="0" w:color="000000"/>
              <w:left w:val="single" w:sz="6" w:space="0" w:color="000000"/>
              <w:bottom w:val="single" w:sz="6" w:space="0" w:color="000000"/>
              <w:right w:val="double" w:sz="2" w:space="0" w:color="000000"/>
            </w:tcBorders>
            <w:hideMark/>
          </w:tcPr>
          <w:p w14:paraId="4726DB26" w14:textId="77777777" w:rsidR="00E81AB1" w:rsidRDefault="00E81AB1">
            <w:pPr>
              <w:pStyle w:val="TableParagraph"/>
              <w:spacing w:line="227" w:lineRule="exact"/>
              <w:ind w:left="446"/>
              <w:rPr>
                <w:sz w:val="20"/>
              </w:rPr>
            </w:pPr>
            <w:r>
              <w:rPr>
                <w:sz w:val="20"/>
              </w:rPr>
              <w:t>Calibration: ±15%</w:t>
            </w:r>
          </w:p>
          <w:p w14:paraId="38B22A28" w14:textId="77777777" w:rsidR="00E81AB1" w:rsidRDefault="00E81AB1">
            <w:pPr>
              <w:pStyle w:val="TableParagraph"/>
              <w:spacing w:line="213" w:lineRule="exact"/>
              <w:ind w:left="513"/>
              <w:rPr>
                <w:sz w:val="20"/>
              </w:rPr>
            </w:pPr>
            <w:r>
              <w:rPr>
                <w:sz w:val="20"/>
              </w:rPr>
              <w:t>Recovery: ±30%</w:t>
            </w:r>
          </w:p>
        </w:tc>
      </w:tr>
      <w:tr w:rsidR="00E81AB1" w14:paraId="35445599" w14:textId="77777777" w:rsidTr="00E81AB1">
        <w:trPr>
          <w:trHeight w:val="460"/>
        </w:trPr>
        <w:tc>
          <w:tcPr>
            <w:tcW w:w="3404" w:type="dxa"/>
            <w:tcBorders>
              <w:top w:val="single" w:sz="6" w:space="0" w:color="000000"/>
              <w:left w:val="double" w:sz="2" w:space="0" w:color="000000"/>
              <w:bottom w:val="single" w:sz="6" w:space="0" w:color="000000"/>
              <w:right w:val="single" w:sz="6" w:space="0" w:color="000000"/>
            </w:tcBorders>
            <w:hideMark/>
          </w:tcPr>
          <w:p w14:paraId="1C61E8CB" w14:textId="77777777" w:rsidR="00E81AB1" w:rsidRDefault="00E81AB1">
            <w:pPr>
              <w:pStyle w:val="TableParagraph"/>
              <w:spacing w:line="228" w:lineRule="exact"/>
              <w:ind w:left="92"/>
              <w:rPr>
                <w:sz w:val="20"/>
              </w:rPr>
            </w:pPr>
            <w:r>
              <w:rPr>
                <w:sz w:val="20"/>
              </w:rPr>
              <w:t>o-Xylene</w:t>
            </w:r>
          </w:p>
        </w:tc>
        <w:tc>
          <w:tcPr>
            <w:tcW w:w="2773" w:type="dxa"/>
            <w:tcBorders>
              <w:top w:val="single" w:sz="6" w:space="0" w:color="000000"/>
              <w:left w:val="single" w:sz="6" w:space="0" w:color="000000"/>
              <w:bottom w:val="single" w:sz="6" w:space="0" w:color="000000"/>
              <w:right w:val="single" w:sz="6" w:space="0" w:color="000000"/>
            </w:tcBorders>
            <w:hideMark/>
          </w:tcPr>
          <w:p w14:paraId="732C82CB" w14:textId="77777777" w:rsidR="00E81AB1" w:rsidRDefault="00E81AB1">
            <w:pPr>
              <w:pStyle w:val="TableParagraph"/>
              <w:spacing w:line="227" w:lineRule="exact"/>
              <w:ind w:left="108"/>
              <w:rPr>
                <w:sz w:val="20"/>
              </w:rPr>
            </w:pPr>
            <w:r>
              <w:rPr>
                <w:sz w:val="20"/>
              </w:rPr>
              <w:t>EPA 602 by GC/PID: 1-</w:t>
            </w:r>
          </w:p>
          <w:p w14:paraId="0DA297CA" w14:textId="77777777" w:rsidR="00E81AB1" w:rsidRDefault="00E81AB1">
            <w:pPr>
              <w:pStyle w:val="TableParagraph"/>
              <w:spacing w:line="213" w:lineRule="exact"/>
              <w:ind w:left="108"/>
              <w:rPr>
                <w:sz w:val="20"/>
              </w:rPr>
            </w:pPr>
            <w:r>
              <w:rPr>
                <w:sz w:val="20"/>
              </w:rPr>
              <w:t>1,000,000,000</w:t>
            </w:r>
          </w:p>
        </w:tc>
        <w:tc>
          <w:tcPr>
            <w:tcW w:w="1735" w:type="dxa"/>
            <w:tcBorders>
              <w:top w:val="single" w:sz="6" w:space="0" w:color="000000"/>
              <w:left w:val="single" w:sz="6" w:space="0" w:color="000000"/>
              <w:bottom w:val="single" w:sz="6" w:space="0" w:color="000000"/>
              <w:right w:val="single" w:sz="6" w:space="0" w:color="000000"/>
            </w:tcBorders>
            <w:hideMark/>
          </w:tcPr>
          <w:p w14:paraId="31A5E58B" w14:textId="77777777" w:rsidR="00E81AB1" w:rsidRDefault="00E81AB1">
            <w:pPr>
              <w:pStyle w:val="TableParagraph"/>
              <w:spacing w:line="228" w:lineRule="exact"/>
              <w:ind w:left="470"/>
              <w:rPr>
                <w:sz w:val="20"/>
              </w:rPr>
            </w:pPr>
            <w:r>
              <w:rPr>
                <w:sz w:val="20"/>
              </w:rPr>
              <w:t>0.20 µg/L</w:t>
            </w:r>
          </w:p>
        </w:tc>
        <w:tc>
          <w:tcPr>
            <w:tcW w:w="1484" w:type="dxa"/>
            <w:tcBorders>
              <w:top w:val="single" w:sz="6" w:space="0" w:color="000000"/>
              <w:left w:val="single" w:sz="6" w:space="0" w:color="000000"/>
              <w:bottom w:val="single" w:sz="6" w:space="0" w:color="000000"/>
              <w:right w:val="single" w:sz="6" w:space="0" w:color="000000"/>
            </w:tcBorders>
            <w:hideMark/>
          </w:tcPr>
          <w:p w14:paraId="4463D213" w14:textId="77777777" w:rsidR="00E81AB1" w:rsidRDefault="00E81AB1">
            <w:pPr>
              <w:pStyle w:val="TableParagraph"/>
              <w:spacing w:line="228" w:lineRule="exact"/>
              <w:ind w:right="376"/>
              <w:jc w:val="right"/>
              <w:rPr>
                <w:sz w:val="20"/>
              </w:rPr>
            </w:pPr>
            <w:r>
              <w:rPr>
                <w:sz w:val="20"/>
              </w:rPr>
              <w:t>1.0 µg/L</w:t>
            </w:r>
          </w:p>
        </w:tc>
        <w:tc>
          <w:tcPr>
            <w:tcW w:w="1971" w:type="dxa"/>
            <w:tcBorders>
              <w:top w:val="single" w:sz="6" w:space="0" w:color="000000"/>
              <w:left w:val="single" w:sz="6" w:space="0" w:color="000000"/>
              <w:bottom w:val="single" w:sz="6" w:space="0" w:color="000000"/>
              <w:right w:val="single" w:sz="6" w:space="0" w:color="000000"/>
            </w:tcBorders>
            <w:hideMark/>
          </w:tcPr>
          <w:p w14:paraId="447EEECE" w14:textId="77777777" w:rsidR="00E81AB1" w:rsidRDefault="00E81AB1">
            <w:pPr>
              <w:pStyle w:val="TableParagraph"/>
              <w:spacing w:line="228" w:lineRule="exact"/>
              <w:ind w:left="63" w:right="47"/>
              <w:jc w:val="center"/>
              <w:rPr>
                <w:sz w:val="20"/>
              </w:rPr>
            </w:pPr>
            <w:r>
              <w:rPr>
                <w:sz w:val="20"/>
              </w:rPr>
              <w:t>20%</w:t>
            </w:r>
          </w:p>
        </w:tc>
        <w:tc>
          <w:tcPr>
            <w:tcW w:w="2251" w:type="dxa"/>
            <w:tcBorders>
              <w:top w:val="single" w:sz="6" w:space="0" w:color="000000"/>
              <w:left w:val="single" w:sz="6" w:space="0" w:color="000000"/>
              <w:bottom w:val="single" w:sz="6" w:space="0" w:color="000000"/>
              <w:right w:val="double" w:sz="2" w:space="0" w:color="000000"/>
            </w:tcBorders>
            <w:hideMark/>
          </w:tcPr>
          <w:p w14:paraId="549C2EC0" w14:textId="77777777" w:rsidR="00E81AB1" w:rsidRDefault="00E81AB1">
            <w:pPr>
              <w:pStyle w:val="TableParagraph"/>
              <w:spacing w:line="227" w:lineRule="exact"/>
              <w:ind w:left="446"/>
              <w:rPr>
                <w:sz w:val="20"/>
              </w:rPr>
            </w:pPr>
            <w:r>
              <w:rPr>
                <w:sz w:val="20"/>
              </w:rPr>
              <w:t>Calibration: ±15%</w:t>
            </w:r>
          </w:p>
          <w:p w14:paraId="06BA5465" w14:textId="77777777" w:rsidR="00E81AB1" w:rsidRDefault="00E81AB1">
            <w:pPr>
              <w:pStyle w:val="TableParagraph"/>
              <w:spacing w:line="213" w:lineRule="exact"/>
              <w:ind w:left="513"/>
              <w:rPr>
                <w:sz w:val="20"/>
              </w:rPr>
            </w:pPr>
            <w:r>
              <w:rPr>
                <w:sz w:val="20"/>
              </w:rPr>
              <w:t>Recovery: ±30%</w:t>
            </w:r>
          </w:p>
        </w:tc>
      </w:tr>
      <w:tr w:rsidR="00E81AB1" w14:paraId="1CC00DFC" w14:textId="77777777" w:rsidTr="00E81AB1">
        <w:trPr>
          <w:trHeight w:val="460"/>
        </w:trPr>
        <w:tc>
          <w:tcPr>
            <w:tcW w:w="3404" w:type="dxa"/>
            <w:tcBorders>
              <w:top w:val="single" w:sz="6" w:space="0" w:color="000000"/>
              <w:left w:val="double" w:sz="2" w:space="0" w:color="000000"/>
              <w:bottom w:val="single" w:sz="6" w:space="0" w:color="000000"/>
              <w:right w:val="single" w:sz="6" w:space="0" w:color="000000"/>
            </w:tcBorders>
            <w:hideMark/>
          </w:tcPr>
          <w:p w14:paraId="19949D2F" w14:textId="77777777" w:rsidR="00E81AB1" w:rsidRDefault="00E81AB1">
            <w:pPr>
              <w:pStyle w:val="TableParagraph"/>
              <w:spacing w:line="227" w:lineRule="exact"/>
              <w:ind w:left="92"/>
              <w:rPr>
                <w:sz w:val="20"/>
              </w:rPr>
            </w:pPr>
            <w:r>
              <w:rPr>
                <w:sz w:val="20"/>
              </w:rPr>
              <w:t>Xylenes (total)</w:t>
            </w:r>
          </w:p>
        </w:tc>
        <w:tc>
          <w:tcPr>
            <w:tcW w:w="2773" w:type="dxa"/>
            <w:tcBorders>
              <w:top w:val="single" w:sz="6" w:space="0" w:color="000000"/>
              <w:left w:val="single" w:sz="6" w:space="0" w:color="000000"/>
              <w:bottom w:val="single" w:sz="6" w:space="0" w:color="000000"/>
              <w:right w:val="single" w:sz="6" w:space="0" w:color="000000"/>
            </w:tcBorders>
            <w:hideMark/>
          </w:tcPr>
          <w:p w14:paraId="755EDC4D" w14:textId="77777777" w:rsidR="00E81AB1" w:rsidRDefault="00E81AB1">
            <w:pPr>
              <w:pStyle w:val="TableParagraph"/>
              <w:spacing w:line="227" w:lineRule="exact"/>
              <w:ind w:left="108"/>
              <w:rPr>
                <w:sz w:val="20"/>
              </w:rPr>
            </w:pPr>
            <w:r>
              <w:rPr>
                <w:sz w:val="20"/>
              </w:rPr>
              <w:t>EPA 602 by GC/PID: 1-</w:t>
            </w:r>
          </w:p>
          <w:p w14:paraId="53367A12" w14:textId="77777777" w:rsidR="00E81AB1" w:rsidRDefault="00E81AB1">
            <w:pPr>
              <w:pStyle w:val="TableParagraph"/>
              <w:spacing w:line="213" w:lineRule="exact"/>
              <w:ind w:left="108"/>
              <w:rPr>
                <w:sz w:val="20"/>
              </w:rPr>
            </w:pPr>
            <w:r>
              <w:rPr>
                <w:sz w:val="20"/>
              </w:rPr>
              <w:t>1,000,000,000</w:t>
            </w:r>
          </w:p>
        </w:tc>
        <w:tc>
          <w:tcPr>
            <w:tcW w:w="1735" w:type="dxa"/>
            <w:tcBorders>
              <w:top w:val="single" w:sz="6" w:space="0" w:color="000000"/>
              <w:left w:val="single" w:sz="6" w:space="0" w:color="000000"/>
              <w:bottom w:val="single" w:sz="6" w:space="0" w:color="000000"/>
              <w:right w:val="single" w:sz="6" w:space="0" w:color="000000"/>
            </w:tcBorders>
            <w:hideMark/>
          </w:tcPr>
          <w:p w14:paraId="6BF5E75E" w14:textId="77777777" w:rsidR="00E81AB1" w:rsidRDefault="00E81AB1">
            <w:pPr>
              <w:pStyle w:val="TableParagraph"/>
              <w:spacing w:line="227" w:lineRule="exact"/>
              <w:ind w:left="470"/>
              <w:rPr>
                <w:sz w:val="20"/>
              </w:rPr>
            </w:pPr>
            <w:r>
              <w:rPr>
                <w:sz w:val="20"/>
              </w:rPr>
              <w:t>0.82 µg/L</w:t>
            </w:r>
          </w:p>
        </w:tc>
        <w:tc>
          <w:tcPr>
            <w:tcW w:w="1484" w:type="dxa"/>
            <w:tcBorders>
              <w:top w:val="single" w:sz="6" w:space="0" w:color="000000"/>
              <w:left w:val="single" w:sz="6" w:space="0" w:color="000000"/>
              <w:bottom w:val="single" w:sz="6" w:space="0" w:color="000000"/>
              <w:right w:val="single" w:sz="6" w:space="0" w:color="000000"/>
            </w:tcBorders>
            <w:hideMark/>
          </w:tcPr>
          <w:p w14:paraId="53B9F164" w14:textId="77777777" w:rsidR="00E81AB1" w:rsidRDefault="00E81AB1">
            <w:pPr>
              <w:pStyle w:val="TableParagraph"/>
              <w:spacing w:line="227" w:lineRule="exact"/>
              <w:ind w:right="376"/>
              <w:jc w:val="right"/>
              <w:rPr>
                <w:sz w:val="20"/>
              </w:rPr>
            </w:pPr>
            <w:r>
              <w:rPr>
                <w:sz w:val="20"/>
              </w:rPr>
              <w:t>3.0 µg/L</w:t>
            </w:r>
          </w:p>
        </w:tc>
        <w:tc>
          <w:tcPr>
            <w:tcW w:w="1971" w:type="dxa"/>
            <w:tcBorders>
              <w:top w:val="single" w:sz="6" w:space="0" w:color="000000"/>
              <w:left w:val="single" w:sz="6" w:space="0" w:color="000000"/>
              <w:bottom w:val="single" w:sz="6" w:space="0" w:color="000000"/>
              <w:right w:val="single" w:sz="6" w:space="0" w:color="000000"/>
            </w:tcBorders>
            <w:hideMark/>
          </w:tcPr>
          <w:p w14:paraId="1F6E6711" w14:textId="77777777" w:rsidR="00E81AB1" w:rsidRDefault="00E81AB1">
            <w:pPr>
              <w:pStyle w:val="TableParagraph"/>
              <w:spacing w:line="227" w:lineRule="exact"/>
              <w:ind w:left="63" w:right="47"/>
              <w:jc w:val="center"/>
              <w:rPr>
                <w:sz w:val="20"/>
              </w:rPr>
            </w:pPr>
            <w:r>
              <w:rPr>
                <w:sz w:val="20"/>
              </w:rPr>
              <w:t>20%</w:t>
            </w:r>
          </w:p>
        </w:tc>
        <w:tc>
          <w:tcPr>
            <w:tcW w:w="2251" w:type="dxa"/>
            <w:tcBorders>
              <w:top w:val="single" w:sz="6" w:space="0" w:color="000000"/>
              <w:left w:val="single" w:sz="6" w:space="0" w:color="000000"/>
              <w:bottom w:val="single" w:sz="6" w:space="0" w:color="000000"/>
              <w:right w:val="double" w:sz="2" w:space="0" w:color="000000"/>
            </w:tcBorders>
            <w:hideMark/>
          </w:tcPr>
          <w:p w14:paraId="6974B391" w14:textId="77777777" w:rsidR="00E81AB1" w:rsidRDefault="00E81AB1">
            <w:pPr>
              <w:pStyle w:val="TableParagraph"/>
              <w:spacing w:line="227" w:lineRule="exact"/>
              <w:ind w:left="446"/>
              <w:rPr>
                <w:sz w:val="20"/>
              </w:rPr>
            </w:pPr>
            <w:r>
              <w:rPr>
                <w:sz w:val="20"/>
              </w:rPr>
              <w:t>Calibration: ±15%</w:t>
            </w:r>
          </w:p>
          <w:p w14:paraId="3D19AAF3" w14:textId="77777777" w:rsidR="00E81AB1" w:rsidRDefault="00E81AB1">
            <w:pPr>
              <w:pStyle w:val="TableParagraph"/>
              <w:spacing w:line="213" w:lineRule="exact"/>
              <w:ind w:left="513"/>
              <w:rPr>
                <w:sz w:val="20"/>
              </w:rPr>
            </w:pPr>
            <w:r>
              <w:rPr>
                <w:sz w:val="20"/>
              </w:rPr>
              <w:t>Recovery: ±30%</w:t>
            </w:r>
          </w:p>
        </w:tc>
      </w:tr>
      <w:tr w:rsidR="00E81AB1" w14:paraId="4885EDCE" w14:textId="77777777" w:rsidTr="00E81AB1">
        <w:trPr>
          <w:trHeight w:val="460"/>
        </w:trPr>
        <w:tc>
          <w:tcPr>
            <w:tcW w:w="3404" w:type="dxa"/>
            <w:tcBorders>
              <w:top w:val="single" w:sz="6" w:space="0" w:color="000000"/>
              <w:left w:val="double" w:sz="2" w:space="0" w:color="000000"/>
              <w:bottom w:val="double" w:sz="2" w:space="0" w:color="000000"/>
              <w:right w:val="single" w:sz="6" w:space="0" w:color="000000"/>
            </w:tcBorders>
            <w:hideMark/>
          </w:tcPr>
          <w:p w14:paraId="0EE550FF" w14:textId="77777777" w:rsidR="00E81AB1" w:rsidRDefault="00E81AB1">
            <w:pPr>
              <w:pStyle w:val="TableParagraph"/>
              <w:spacing w:line="227" w:lineRule="exact"/>
              <w:ind w:left="92"/>
              <w:rPr>
                <w:sz w:val="20"/>
              </w:rPr>
            </w:pPr>
            <w:proofErr w:type="spellStart"/>
            <w:r>
              <w:rPr>
                <w:sz w:val="20"/>
              </w:rPr>
              <w:t>Bromofluorobenzene</w:t>
            </w:r>
            <w:proofErr w:type="spellEnd"/>
            <w:r>
              <w:rPr>
                <w:sz w:val="20"/>
              </w:rPr>
              <w:t xml:space="preserve"> (surrogate)</w:t>
            </w:r>
          </w:p>
        </w:tc>
        <w:tc>
          <w:tcPr>
            <w:tcW w:w="2773" w:type="dxa"/>
            <w:tcBorders>
              <w:top w:val="single" w:sz="6" w:space="0" w:color="000000"/>
              <w:left w:val="single" w:sz="6" w:space="0" w:color="000000"/>
              <w:bottom w:val="double" w:sz="2" w:space="0" w:color="000000"/>
              <w:right w:val="single" w:sz="6" w:space="0" w:color="000000"/>
            </w:tcBorders>
            <w:hideMark/>
          </w:tcPr>
          <w:p w14:paraId="0E60EEF4" w14:textId="77777777" w:rsidR="00E81AB1" w:rsidRDefault="00E81AB1">
            <w:pPr>
              <w:pStyle w:val="TableParagraph"/>
              <w:spacing w:line="227" w:lineRule="exact"/>
              <w:ind w:left="108"/>
              <w:rPr>
                <w:sz w:val="20"/>
              </w:rPr>
            </w:pPr>
            <w:r>
              <w:rPr>
                <w:sz w:val="20"/>
              </w:rPr>
              <w:t>EPA 602 by GCPID</w:t>
            </w:r>
          </w:p>
        </w:tc>
        <w:tc>
          <w:tcPr>
            <w:tcW w:w="1735" w:type="dxa"/>
            <w:tcBorders>
              <w:top w:val="single" w:sz="6" w:space="0" w:color="000000"/>
              <w:left w:val="single" w:sz="6" w:space="0" w:color="000000"/>
              <w:bottom w:val="double" w:sz="2" w:space="0" w:color="000000"/>
              <w:right w:val="single" w:sz="6" w:space="0" w:color="000000"/>
            </w:tcBorders>
            <w:hideMark/>
          </w:tcPr>
          <w:p w14:paraId="37BBAF7A" w14:textId="77777777" w:rsidR="00E81AB1" w:rsidRDefault="00E81AB1">
            <w:pPr>
              <w:pStyle w:val="TableParagraph"/>
              <w:spacing w:line="227" w:lineRule="exact"/>
              <w:ind w:left="470"/>
              <w:rPr>
                <w:sz w:val="20"/>
              </w:rPr>
            </w:pPr>
            <w:r>
              <w:rPr>
                <w:sz w:val="20"/>
              </w:rPr>
              <w:t>0.12 µg/L</w:t>
            </w:r>
          </w:p>
        </w:tc>
        <w:tc>
          <w:tcPr>
            <w:tcW w:w="1484" w:type="dxa"/>
            <w:tcBorders>
              <w:top w:val="single" w:sz="6" w:space="0" w:color="000000"/>
              <w:left w:val="single" w:sz="6" w:space="0" w:color="000000"/>
              <w:bottom w:val="double" w:sz="2" w:space="0" w:color="000000"/>
              <w:right w:val="single" w:sz="6" w:space="0" w:color="000000"/>
            </w:tcBorders>
            <w:hideMark/>
          </w:tcPr>
          <w:p w14:paraId="3647B4EF" w14:textId="77777777" w:rsidR="00E81AB1" w:rsidRDefault="00E81AB1">
            <w:pPr>
              <w:pStyle w:val="TableParagraph"/>
              <w:spacing w:line="227" w:lineRule="exact"/>
              <w:ind w:right="326"/>
              <w:jc w:val="right"/>
              <w:rPr>
                <w:sz w:val="20"/>
              </w:rPr>
            </w:pPr>
            <w:r>
              <w:rPr>
                <w:sz w:val="20"/>
              </w:rPr>
              <w:t>0.50 µg/L</w:t>
            </w:r>
          </w:p>
        </w:tc>
        <w:tc>
          <w:tcPr>
            <w:tcW w:w="1971" w:type="dxa"/>
            <w:tcBorders>
              <w:top w:val="single" w:sz="6" w:space="0" w:color="000000"/>
              <w:left w:val="single" w:sz="6" w:space="0" w:color="000000"/>
              <w:bottom w:val="double" w:sz="2" w:space="0" w:color="000000"/>
              <w:right w:val="single" w:sz="6" w:space="0" w:color="000000"/>
            </w:tcBorders>
            <w:hideMark/>
          </w:tcPr>
          <w:p w14:paraId="77F517F4" w14:textId="77777777" w:rsidR="00E81AB1" w:rsidRDefault="00E81AB1">
            <w:pPr>
              <w:pStyle w:val="TableParagraph"/>
              <w:spacing w:line="227" w:lineRule="exact"/>
              <w:ind w:left="63" w:right="47"/>
              <w:jc w:val="center"/>
              <w:rPr>
                <w:sz w:val="20"/>
              </w:rPr>
            </w:pPr>
            <w:r>
              <w:rPr>
                <w:sz w:val="20"/>
              </w:rPr>
              <w:t>20%</w:t>
            </w:r>
          </w:p>
        </w:tc>
        <w:tc>
          <w:tcPr>
            <w:tcW w:w="2251" w:type="dxa"/>
            <w:tcBorders>
              <w:top w:val="single" w:sz="6" w:space="0" w:color="000000"/>
              <w:left w:val="single" w:sz="6" w:space="0" w:color="000000"/>
              <w:bottom w:val="double" w:sz="2" w:space="0" w:color="000000"/>
              <w:right w:val="double" w:sz="2" w:space="0" w:color="000000"/>
            </w:tcBorders>
            <w:hideMark/>
          </w:tcPr>
          <w:p w14:paraId="10A4D165" w14:textId="77777777" w:rsidR="00E81AB1" w:rsidRDefault="00E81AB1">
            <w:pPr>
              <w:pStyle w:val="TableParagraph"/>
              <w:spacing w:line="227" w:lineRule="exact"/>
              <w:ind w:left="446"/>
              <w:rPr>
                <w:sz w:val="20"/>
              </w:rPr>
            </w:pPr>
            <w:r>
              <w:rPr>
                <w:sz w:val="20"/>
              </w:rPr>
              <w:t>Calibration: ±15%</w:t>
            </w:r>
          </w:p>
          <w:p w14:paraId="1E01DCF2" w14:textId="77777777" w:rsidR="00E81AB1" w:rsidRDefault="00E81AB1">
            <w:pPr>
              <w:pStyle w:val="TableParagraph"/>
              <w:spacing w:line="214" w:lineRule="exact"/>
              <w:ind w:left="513"/>
              <w:rPr>
                <w:sz w:val="20"/>
              </w:rPr>
            </w:pPr>
            <w:r>
              <w:rPr>
                <w:sz w:val="20"/>
              </w:rPr>
              <w:t>Recovery: ±30%</w:t>
            </w:r>
          </w:p>
        </w:tc>
      </w:tr>
    </w:tbl>
    <w:p w14:paraId="750B20AC" w14:textId="77777777" w:rsidR="00E81AB1" w:rsidRDefault="00E81AB1" w:rsidP="00E81AB1">
      <w:pPr>
        <w:widowControl/>
        <w:autoSpaceDE/>
        <w:autoSpaceDN/>
        <w:rPr>
          <w:sz w:val="21"/>
        </w:rPr>
      </w:pPr>
    </w:p>
    <w:p w14:paraId="31BBD0A0" w14:textId="77777777" w:rsidR="00D054D8" w:rsidRDefault="00D054D8" w:rsidP="00E81AB1">
      <w:pPr>
        <w:widowControl/>
        <w:autoSpaceDE/>
        <w:autoSpaceDN/>
        <w:rPr>
          <w:sz w:val="21"/>
        </w:rPr>
      </w:pPr>
    </w:p>
    <w:p w14:paraId="52330030" w14:textId="77777777" w:rsidR="00D054D8" w:rsidRDefault="00D054D8" w:rsidP="00E81AB1">
      <w:pPr>
        <w:widowControl/>
        <w:autoSpaceDE/>
        <w:autoSpaceDN/>
        <w:rPr>
          <w:sz w:val="21"/>
        </w:rPr>
      </w:pPr>
    </w:p>
    <w:p w14:paraId="1E7C3867" w14:textId="269DC25E" w:rsidR="00D054D8" w:rsidRDefault="00D054D8" w:rsidP="00E81AB1">
      <w:pPr>
        <w:widowControl/>
        <w:autoSpaceDE/>
        <w:autoSpaceDN/>
        <w:rPr>
          <w:sz w:val="21"/>
        </w:rPr>
      </w:pPr>
    </w:p>
    <w:p w14:paraId="24C1BF4B" w14:textId="305FBC23" w:rsidR="00D054D8" w:rsidRDefault="00D054D8" w:rsidP="00D054D8">
      <w:pPr>
        <w:spacing w:before="208"/>
        <w:ind w:left="928"/>
        <w:rPr>
          <w:b/>
          <w:sz w:val="24"/>
        </w:rPr>
      </w:pPr>
      <w:r w:rsidRPr="00D054D8">
        <w:rPr>
          <w:b/>
          <w:color w:val="FF0000"/>
          <w:sz w:val="24"/>
        </w:rPr>
        <w:t>Table</w:t>
      </w:r>
      <w:r w:rsidRPr="00D054D8">
        <w:rPr>
          <w:b/>
          <w:color w:val="FF0000"/>
          <w:sz w:val="24"/>
        </w:rPr>
        <w:t xml:space="preserve"> 3</w:t>
      </w:r>
      <w:r>
        <w:rPr>
          <w:b/>
          <w:sz w:val="24"/>
        </w:rPr>
        <w:t>. Continued</w:t>
      </w:r>
      <w:r>
        <w:rPr>
          <w:b/>
          <w:sz w:val="24"/>
        </w:rPr>
        <w:t xml:space="preserve"> (</w:t>
      </w:r>
      <w:proofErr w:type="spellStart"/>
      <w:r>
        <w:rPr>
          <w:b/>
          <w:sz w:val="24"/>
        </w:rPr>
        <w:t>pg</w:t>
      </w:r>
      <w:proofErr w:type="spellEnd"/>
      <w:r>
        <w:rPr>
          <w:b/>
          <w:sz w:val="24"/>
        </w:rPr>
        <w:t xml:space="preserve"> 2 of 2)</w:t>
      </w:r>
      <w:r>
        <w:rPr>
          <w:b/>
          <w:sz w:val="24"/>
        </w:rPr>
        <w:t>.</w:t>
      </w:r>
    </w:p>
    <w:p w14:paraId="37D45AC4" w14:textId="77777777" w:rsidR="00D054D8" w:rsidRDefault="00D054D8" w:rsidP="00D054D8">
      <w:pPr>
        <w:pStyle w:val="BodyText"/>
        <w:spacing w:before="2" w:after="1"/>
        <w:rPr>
          <w:b/>
          <w:sz w:val="14"/>
        </w:rPr>
      </w:pPr>
    </w:p>
    <w:p w14:paraId="68AAE5B8" w14:textId="77777777" w:rsidR="00D054D8" w:rsidRDefault="00D054D8" w:rsidP="00D054D8">
      <w:pPr>
        <w:widowControl/>
        <w:autoSpaceDE/>
        <w:autoSpaceDN/>
        <w:rPr>
          <w:b/>
          <w:sz w:val="20"/>
        </w:rPr>
        <w:sectPr w:rsidR="00D054D8" w:rsidSect="00D054D8">
          <w:type w:val="continuous"/>
          <w:pgSz w:w="16840" w:h="11900" w:orient="landscape"/>
          <w:pgMar w:top="1320" w:right="600" w:bottom="940" w:left="620" w:header="929" w:footer="745" w:gutter="0"/>
          <w:cols w:space="720"/>
        </w:sectPr>
      </w:pPr>
    </w:p>
    <w:p w14:paraId="7F3BBFD9" w14:textId="77777777" w:rsidR="00D054D8" w:rsidRDefault="00D054D8" w:rsidP="00D054D8">
      <w:pPr>
        <w:widowControl/>
        <w:autoSpaceDE/>
        <w:autoSpaceDN/>
        <w:rPr>
          <w:b/>
          <w:sz w:val="20"/>
        </w:rPr>
        <w:sectPr w:rsidR="00D054D8">
          <w:type w:val="continuous"/>
          <w:pgSz w:w="16840" w:h="11900" w:orient="landscape"/>
          <w:pgMar w:top="1320" w:right="600" w:bottom="940" w:left="620" w:header="929" w:footer="745" w:gutter="0"/>
          <w:cols w:space="720"/>
        </w:sectPr>
      </w:pPr>
    </w:p>
    <w:tbl>
      <w:tblPr>
        <w:tblW w:w="0" w:type="auto"/>
        <w:tblInd w:w="842"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2572"/>
        <w:gridCol w:w="2298"/>
        <w:gridCol w:w="2228"/>
        <w:gridCol w:w="1155"/>
        <w:gridCol w:w="3839"/>
        <w:gridCol w:w="1571"/>
      </w:tblGrid>
      <w:tr w:rsidR="00D054D8" w14:paraId="40FC1266" w14:textId="77777777" w:rsidTr="00D054D8">
        <w:trPr>
          <w:trHeight w:val="312"/>
        </w:trPr>
        <w:tc>
          <w:tcPr>
            <w:tcW w:w="2572" w:type="dxa"/>
            <w:tcBorders>
              <w:top w:val="double" w:sz="2" w:space="0" w:color="000000"/>
              <w:left w:val="double" w:sz="2" w:space="0" w:color="000000"/>
              <w:bottom w:val="single" w:sz="6" w:space="0" w:color="000000"/>
              <w:right w:val="single" w:sz="6" w:space="0" w:color="000000"/>
            </w:tcBorders>
            <w:hideMark/>
          </w:tcPr>
          <w:p w14:paraId="323BD946" w14:textId="77777777" w:rsidR="00D054D8" w:rsidRDefault="00D054D8">
            <w:pPr>
              <w:pStyle w:val="TableParagraph"/>
              <w:spacing w:before="40"/>
              <w:ind w:left="92"/>
              <w:rPr>
                <w:b/>
                <w:sz w:val="20"/>
              </w:rPr>
            </w:pPr>
            <w:r>
              <w:rPr>
                <w:b/>
                <w:sz w:val="20"/>
              </w:rPr>
              <w:t>PARAMETER</w:t>
            </w:r>
          </w:p>
        </w:tc>
        <w:tc>
          <w:tcPr>
            <w:tcW w:w="2298" w:type="dxa"/>
            <w:tcBorders>
              <w:top w:val="double" w:sz="2" w:space="0" w:color="000000"/>
              <w:left w:val="single" w:sz="6" w:space="0" w:color="000000"/>
              <w:bottom w:val="single" w:sz="6" w:space="0" w:color="000000"/>
              <w:right w:val="single" w:sz="6" w:space="0" w:color="000000"/>
            </w:tcBorders>
            <w:hideMark/>
          </w:tcPr>
          <w:p w14:paraId="3D0B2C92" w14:textId="77777777" w:rsidR="00D054D8" w:rsidRDefault="00D054D8">
            <w:pPr>
              <w:pStyle w:val="TableParagraph"/>
              <w:spacing w:before="40"/>
              <w:ind w:left="107"/>
              <w:rPr>
                <w:b/>
                <w:sz w:val="20"/>
              </w:rPr>
            </w:pPr>
            <w:r>
              <w:rPr>
                <w:b/>
                <w:sz w:val="20"/>
              </w:rPr>
              <w:t>METHOD / RANGE</w:t>
            </w:r>
          </w:p>
        </w:tc>
        <w:tc>
          <w:tcPr>
            <w:tcW w:w="2228" w:type="dxa"/>
            <w:tcBorders>
              <w:top w:val="double" w:sz="2" w:space="0" w:color="000000"/>
              <w:left w:val="single" w:sz="6" w:space="0" w:color="000000"/>
              <w:bottom w:val="single" w:sz="6" w:space="0" w:color="000000"/>
              <w:right w:val="single" w:sz="6" w:space="0" w:color="000000"/>
            </w:tcBorders>
            <w:hideMark/>
          </w:tcPr>
          <w:p w14:paraId="70B9A438" w14:textId="77777777" w:rsidR="00D054D8" w:rsidRDefault="00D054D8">
            <w:pPr>
              <w:pStyle w:val="TableParagraph"/>
              <w:spacing w:before="17" w:line="275" w:lineRule="exact"/>
              <w:ind w:left="229" w:right="216"/>
              <w:jc w:val="center"/>
              <w:rPr>
                <w:b/>
                <w:sz w:val="20"/>
              </w:rPr>
            </w:pPr>
            <w:r>
              <w:rPr>
                <w:b/>
                <w:sz w:val="24"/>
              </w:rPr>
              <w:t xml:space="preserve">Sensitivity </w:t>
            </w:r>
            <w:r>
              <w:rPr>
                <w:b/>
                <w:sz w:val="20"/>
              </w:rPr>
              <w:t>(MDL)</w:t>
            </w:r>
          </w:p>
        </w:tc>
        <w:tc>
          <w:tcPr>
            <w:tcW w:w="1155" w:type="dxa"/>
            <w:tcBorders>
              <w:top w:val="double" w:sz="2" w:space="0" w:color="000000"/>
              <w:left w:val="single" w:sz="6" w:space="0" w:color="000000"/>
              <w:bottom w:val="single" w:sz="6" w:space="0" w:color="000000"/>
              <w:right w:val="single" w:sz="6" w:space="0" w:color="000000"/>
            </w:tcBorders>
            <w:hideMark/>
          </w:tcPr>
          <w:p w14:paraId="1CDDE79D" w14:textId="77777777" w:rsidR="00D054D8" w:rsidRDefault="00D054D8">
            <w:pPr>
              <w:pStyle w:val="TableParagraph"/>
              <w:ind w:left="371"/>
              <w:rPr>
                <w:b/>
                <w:sz w:val="20"/>
              </w:rPr>
            </w:pPr>
            <w:r>
              <w:rPr>
                <w:b/>
                <w:sz w:val="20"/>
              </w:rPr>
              <w:t>PQL</w:t>
            </w:r>
          </w:p>
        </w:tc>
        <w:tc>
          <w:tcPr>
            <w:tcW w:w="3839" w:type="dxa"/>
            <w:tcBorders>
              <w:top w:val="double" w:sz="2" w:space="0" w:color="000000"/>
              <w:left w:val="single" w:sz="6" w:space="0" w:color="000000"/>
              <w:bottom w:val="single" w:sz="6" w:space="0" w:color="000000"/>
              <w:right w:val="single" w:sz="6" w:space="0" w:color="000000"/>
            </w:tcBorders>
            <w:hideMark/>
          </w:tcPr>
          <w:p w14:paraId="080B41D6" w14:textId="77777777" w:rsidR="00D054D8" w:rsidRDefault="00D054D8">
            <w:pPr>
              <w:pStyle w:val="TableParagraph"/>
              <w:spacing w:before="40"/>
              <w:ind w:left="333" w:right="316"/>
              <w:jc w:val="center"/>
              <w:rPr>
                <w:b/>
                <w:sz w:val="20"/>
              </w:rPr>
            </w:pPr>
            <w:r>
              <w:rPr>
                <w:b/>
                <w:sz w:val="20"/>
              </w:rPr>
              <w:t>OVERALL PROJECT PRECISION</w:t>
            </w:r>
            <w:r>
              <w:rPr>
                <w:rStyle w:val="FootnoteReference"/>
                <w:b/>
                <w:sz w:val="20"/>
              </w:rPr>
              <w:footnoteReference w:customMarkFollows="1" w:id="2"/>
              <w:t>*</w:t>
            </w:r>
          </w:p>
        </w:tc>
        <w:tc>
          <w:tcPr>
            <w:tcW w:w="1571" w:type="dxa"/>
            <w:tcBorders>
              <w:top w:val="double" w:sz="2" w:space="0" w:color="000000"/>
              <w:left w:val="single" w:sz="6" w:space="0" w:color="000000"/>
              <w:bottom w:val="single" w:sz="6" w:space="0" w:color="000000"/>
              <w:right w:val="double" w:sz="2" w:space="0" w:color="000000"/>
            </w:tcBorders>
            <w:hideMark/>
          </w:tcPr>
          <w:p w14:paraId="32E97361" w14:textId="77777777" w:rsidR="00D054D8" w:rsidRDefault="00D054D8">
            <w:pPr>
              <w:pStyle w:val="TableParagraph"/>
              <w:spacing w:before="40"/>
              <w:ind w:left="188" w:right="156"/>
              <w:jc w:val="center"/>
              <w:rPr>
                <w:b/>
                <w:sz w:val="20"/>
              </w:rPr>
            </w:pPr>
            <w:r>
              <w:rPr>
                <w:b/>
                <w:sz w:val="20"/>
              </w:rPr>
              <w:t>ACCURACY</w:t>
            </w:r>
          </w:p>
        </w:tc>
      </w:tr>
      <w:tr w:rsidR="00D054D8" w14:paraId="16425959" w14:textId="77777777" w:rsidTr="00D054D8">
        <w:trPr>
          <w:trHeight w:val="231"/>
        </w:trPr>
        <w:tc>
          <w:tcPr>
            <w:tcW w:w="2572" w:type="dxa"/>
            <w:tcBorders>
              <w:top w:val="single" w:sz="6" w:space="0" w:color="000000"/>
              <w:left w:val="double" w:sz="2" w:space="0" w:color="000000"/>
              <w:bottom w:val="single" w:sz="6" w:space="0" w:color="000000"/>
              <w:right w:val="single" w:sz="6" w:space="0" w:color="000000"/>
            </w:tcBorders>
            <w:hideMark/>
          </w:tcPr>
          <w:p w14:paraId="215ABBCE" w14:textId="77777777" w:rsidR="00D054D8" w:rsidRDefault="00D054D8">
            <w:pPr>
              <w:pStyle w:val="TableParagraph"/>
              <w:spacing w:line="211" w:lineRule="exact"/>
              <w:ind w:left="92"/>
              <w:rPr>
                <w:sz w:val="20"/>
              </w:rPr>
            </w:pPr>
            <w:r>
              <w:rPr>
                <w:sz w:val="20"/>
              </w:rPr>
              <w:t>Benzene</w:t>
            </w:r>
          </w:p>
        </w:tc>
        <w:tc>
          <w:tcPr>
            <w:tcW w:w="2298" w:type="dxa"/>
            <w:tcBorders>
              <w:top w:val="single" w:sz="6" w:space="0" w:color="000000"/>
              <w:left w:val="single" w:sz="6" w:space="0" w:color="000000"/>
              <w:bottom w:val="single" w:sz="6" w:space="0" w:color="000000"/>
              <w:right w:val="single" w:sz="6" w:space="0" w:color="000000"/>
            </w:tcBorders>
            <w:hideMark/>
          </w:tcPr>
          <w:p w14:paraId="30E3A521" w14:textId="77777777" w:rsidR="00D054D8" w:rsidRDefault="00D054D8">
            <w:pPr>
              <w:pStyle w:val="TableParagraph"/>
              <w:spacing w:line="211" w:lineRule="exact"/>
              <w:ind w:left="107"/>
              <w:rPr>
                <w:sz w:val="20"/>
              </w:rPr>
            </w:pPr>
            <w:r>
              <w:rPr>
                <w:sz w:val="20"/>
              </w:rPr>
              <w:t>EPA 624</w:t>
            </w:r>
          </w:p>
        </w:tc>
        <w:tc>
          <w:tcPr>
            <w:tcW w:w="2228" w:type="dxa"/>
            <w:tcBorders>
              <w:top w:val="single" w:sz="6" w:space="0" w:color="000000"/>
              <w:left w:val="single" w:sz="6" w:space="0" w:color="000000"/>
              <w:bottom w:val="single" w:sz="6" w:space="0" w:color="000000"/>
              <w:right w:val="single" w:sz="6" w:space="0" w:color="000000"/>
            </w:tcBorders>
            <w:hideMark/>
          </w:tcPr>
          <w:p w14:paraId="2842ADEB" w14:textId="77777777" w:rsidR="00D054D8" w:rsidRDefault="00D054D8">
            <w:pPr>
              <w:pStyle w:val="TableParagraph"/>
              <w:spacing w:line="211" w:lineRule="exact"/>
              <w:ind w:left="716"/>
              <w:rPr>
                <w:sz w:val="20"/>
              </w:rPr>
            </w:pPr>
            <w:r>
              <w:rPr>
                <w:sz w:val="20"/>
              </w:rPr>
              <w:t>0.12 µg/L</w:t>
            </w:r>
          </w:p>
        </w:tc>
        <w:tc>
          <w:tcPr>
            <w:tcW w:w="1155" w:type="dxa"/>
            <w:tcBorders>
              <w:top w:val="single" w:sz="6" w:space="0" w:color="000000"/>
              <w:left w:val="single" w:sz="6" w:space="0" w:color="000000"/>
              <w:bottom w:val="single" w:sz="6" w:space="0" w:color="000000"/>
              <w:right w:val="single" w:sz="6" w:space="0" w:color="000000"/>
            </w:tcBorders>
            <w:hideMark/>
          </w:tcPr>
          <w:p w14:paraId="2116DC6D" w14:textId="77777777" w:rsidR="00D054D8" w:rsidRDefault="00D054D8">
            <w:pPr>
              <w:pStyle w:val="TableParagraph"/>
              <w:spacing w:line="211" w:lineRule="exact"/>
              <w:ind w:right="162"/>
              <w:jc w:val="right"/>
              <w:rPr>
                <w:sz w:val="20"/>
              </w:rPr>
            </w:pPr>
            <w:r>
              <w:rPr>
                <w:sz w:val="20"/>
              </w:rPr>
              <w:t>0.40 µg/L</w:t>
            </w:r>
          </w:p>
        </w:tc>
        <w:tc>
          <w:tcPr>
            <w:tcW w:w="3839" w:type="dxa"/>
            <w:tcBorders>
              <w:top w:val="single" w:sz="6" w:space="0" w:color="000000"/>
              <w:left w:val="single" w:sz="6" w:space="0" w:color="000000"/>
              <w:bottom w:val="single" w:sz="6" w:space="0" w:color="000000"/>
              <w:right w:val="single" w:sz="6" w:space="0" w:color="000000"/>
            </w:tcBorders>
            <w:hideMark/>
          </w:tcPr>
          <w:p w14:paraId="05130317" w14:textId="77777777" w:rsidR="00D054D8" w:rsidRDefault="00D054D8">
            <w:pPr>
              <w:pStyle w:val="TableParagraph"/>
              <w:spacing w:line="211" w:lineRule="exact"/>
              <w:ind w:left="332" w:right="316"/>
              <w:jc w:val="center"/>
              <w:rPr>
                <w:sz w:val="20"/>
              </w:rPr>
            </w:pPr>
            <w:r>
              <w:rPr>
                <w:sz w:val="20"/>
              </w:rPr>
              <w:t>20%</w:t>
            </w:r>
          </w:p>
        </w:tc>
        <w:tc>
          <w:tcPr>
            <w:tcW w:w="1571" w:type="dxa"/>
            <w:tcBorders>
              <w:top w:val="single" w:sz="6" w:space="0" w:color="000000"/>
              <w:left w:val="single" w:sz="6" w:space="0" w:color="000000"/>
              <w:bottom w:val="single" w:sz="6" w:space="0" w:color="000000"/>
              <w:right w:val="double" w:sz="2" w:space="0" w:color="000000"/>
            </w:tcBorders>
            <w:hideMark/>
          </w:tcPr>
          <w:p w14:paraId="456A3364" w14:textId="77777777" w:rsidR="00D054D8" w:rsidRDefault="00D054D8">
            <w:pPr>
              <w:pStyle w:val="TableParagraph"/>
              <w:spacing w:line="211" w:lineRule="exact"/>
              <w:ind w:left="188" w:right="153"/>
              <w:jc w:val="center"/>
              <w:rPr>
                <w:sz w:val="20"/>
              </w:rPr>
            </w:pPr>
            <w:r>
              <w:rPr>
                <w:sz w:val="20"/>
              </w:rPr>
              <w:t>±20.5%</w:t>
            </w:r>
          </w:p>
        </w:tc>
      </w:tr>
      <w:tr w:rsidR="00D054D8" w14:paraId="2C8583BA" w14:textId="77777777" w:rsidTr="00D054D8">
        <w:trPr>
          <w:trHeight w:val="229"/>
        </w:trPr>
        <w:tc>
          <w:tcPr>
            <w:tcW w:w="2572" w:type="dxa"/>
            <w:tcBorders>
              <w:top w:val="single" w:sz="6" w:space="0" w:color="000000"/>
              <w:left w:val="double" w:sz="2" w:space="0" w:color="000000"/>
              <w:bottom w:val="single" w:sz="6" w:space="0" w:color="000000"/>
              <w:right w:val="single" w:sz="6" w:space="0" w:color="000000"/>
            </w:tcBorders>
            <w:hideMark/>
          </w:tcPr>
          <w:p w14:paraId="0A6A72E4" w14:textId="77777777" w:rsidR="00D054D8" w:rsidRDefault="00D054D8">
            <w:pPr>
              <w:pStyle w:val="TableParagraph"/>
              <w:spacing w:line="210" w:lineRule="exact"/>
              <w:ind w:left="92"/>
              <w:rPr>
                <w:sz w:val="20"/>
              </w:rPr>
            </w:pPr>
            <w:r>
              <w:rPr>
                <w:sz w:val="20"/>
              </w:rPr>
              <w:t>Ethylbenzene</w:t>
            </w:r>
          </w:p>
        </w:tc>
        <w:tc>
          <w:tcPr>
            <w:tcW w:w="2298" w:type="dxa"/>
            <w:tcBorders>
              <w:top w:val="single" w:sz="6" w:space="0" w:color="000000"/>
              <w:left w:val="single" w:sz="6" w:space="0" w:color="000000"/>
              <w:bottom w:val="single" w:sz="6" w:space="0" w:color="000000"/>
              <w:right w:val="single" w:sz="6" w:space="0" w:color="000000"/>
            </w:tcBorders>
            <w:hideMark/>
          </w:tcPr>
          <w:p w14:paraId="30C65A37" w14:textId="77777777" w:rsidR="00D054D8" w:rsidRDefault="00D054D8">
            <w:pPr>
              <w:pStyle w:val="TableParagraph"/>
              <w:spacing w:line="210" w:lineRule="exact"/>
              <w:ind w:left="107"/>
              <w:rPr>
                <w:sz w:val="20"/>
              </w:rPr>
            </w:pPr>
            <w:r>
              <w:rPr>
                <w:sz w:val="20"/>
              </w:rPr>
              <w:t>EPA 624</w:t>
            </w:r>
          </w:p>
        </w:tc>
        <w:tc>
          <w:tcPr>
            <w:tcW w:w="2228" w:type="dxa"/>
            <w:tcBorders>
              <w:top w:val="single" w:sz="6" w:space="0" w:color="000000"/>
              <w:left w:val="single" w:sz="6" w:space="0" w:color="000000"/>
              <w:bottom w:val="single" w:sz="6" w:space="0" w:color="000000"/>
              <w:right w:val="single" w:sz="6" w:space="0" w:color="000000"/>
            </w:tcBorders>
            <w:hideMark/>
          </w:tcPr>
          <w:p w14:paraId="447FAB19" w14:textId="77777777" w:rsidR="00D054D8" w:rsidRDefault="00D054D8">
            <w:pPr>
              <w:pStyle w:val="TableParagraph"/>
              <w:spacing w:line="210" w:lineRule="exact"/>
              <w:ind w:left="716"/>
              <w:rPr>
                <w:sz w:val="20"/>
              </w:rPr>
            </w:pPr>
            <w:r>
              <w:rPr>
                <w:sz w:val="20"/>
              </w:rPr>
              <w:t>0.31 µg/L</w:t>
            </w:r>
          </w:p>
        </w:tc>
        <w:tc>
          <w:tcPr>
            <w:tcW w:w="1155" w:type="dxa"/>
            <w:tcBorders>
              <w:top w:val="single" w:sz="6" w:space="0" w:color="000000"/>
              <w:left w:val="single" w:sz="6" w:space="0" w:color="000000"/>
              <w:bottom w:val="single" w:sz="6" w:space="0" w:color="000000"/>
              <w:right w:val="single" w:sz="6" w:space="0" w:color="000000"/>
            </w:tcBorders>
            <w:hideMark/>
          </w:tcPr>
          <w:p w14:paraId="70D3C3FB" w14:textId="77777777" w:rsidR="00D054D8" w:rsidRDefault="00D054D8">
            <w:pPr>
              <w:pStyle w:val="TableParagraph"/>
              <w:spacing w:line="210" w:lineRule="exact"/>
              <w:ind w:right="213"/>
              <w:jc w:val="right"/>
              <w:rPr>
                <w:sz w:val="20"/>
              </w:rPr>
            </w:pPr>
            <w:r>
              <w:rPr>
                <w:sz w:val="20"/>
              </w:rPr>
              <w:t>1.0 µg/L</w:t>
            </w:r>
          </w:p>
        </w:tc>
        <w:tc>
          <w:tcPr>
            <w:tcW w:w="3839" w:type="dxa"/>
            <w:tcBorders>
              <w:top w:val="single" w:sz="6" w:space="0" w:color="000000"/>
              <w:left w:val="single" w:sz="6" w:space="0" w:color="000000"/>
              <w:bottom w:val="single" w:sz="6" w:space="0" w:color="000000"/>
              <w:right w:val="single" w:sz="6" w:space="0" w:color="000000"/>
            </w:tcBorders>
            <w:hideMark/>
          </w:tcPr>
          <w:p w14:paraId="07127597" w14:textId="77777777" w:rsidR="00D054D8" w:rsidRDefault="00D054D8">
            <w:pPr>
              <w:pStyle w:val="TableParagraph"/>
              <w:spacing w:line="210" w:lineRule="exact"/>
              <w:ind w:left="332" w:right="316"/>
              <w:jc w:val="center"/>
              <w:rPr>
                <w:sz w:val="20"/>
              </w:rPr>
            </w:pPr>
            <w:r>
              <w:rPr>
                <w:sz w:val="20"/>
              </w:rPr>
              <w:t>20%</w:t>
            </w:r>
          </w:p>
        </w:tc>
        <w:tc>
          <w:tcPr>
            <w:tcW w:w="1571" w:type="dxa"/>
            <w:tcBorders>
              <w:top w:val="single" w:sz="6" w:space="0" w:color="000000"/>
              <w:left w:val="single" w:sz="6" w:space="0" w:color="000000"/>
              <w:bottom w:val="single" w:sz="6" w:space="0" w:color="000000"/>
              <w:right w:val="double" w:sz="2" w:space="0" w:color="000000"/>
            </w:tcBorders>
            <w:hideMark/>
          </w:tcPr>
          <w:p w14:paraId="6A35C9A4" w14:textId="77777777" w:rsidR="00D054D8" w:rsidRDefault="00D054D8">
            <w:pPr>
              <w:pStyle w:val="TableParagraph"/>
              <w:spacing w:line="210" w:lineRule="exact"/>
              <w:ind w:left="188" w:right="155"/>
              <w:jc w:val="center"/>
              <w:rPr>
                <w:sz w:val="20"/>
              </w:rPr>
            </w:pPr>
            <w:r>
              <w:rPr>
                <w:sz w:val="20"/>
              </w:rPr>
              <w:t>±21%</w:t>
            </w:r>
          </w:p>
        </w:tc>
      </w:tr>
      <w:tr w:rsidR="00D054D8" w14:paraId="42D69E6C" w14:textId="77777777" w:rsidTr="00D054D8">
        <w:trPr>
          <w:trHeight w:val="229"/>
        </w:trPr>
        <w:tc>
          <w:tcPr>
            <w:tcW w:w="2572" w:type="dxa"/>
            <w:tcBorders>
              <w:top w:val="single" w:sz="6" w:space="0" w:color="000000"/>
              <w:left w:val="double" w:sz="2" w:space="0" w:color="000000"/>
              <w:bottom w:val="single" w:sz="6" w:space="0" w:color="000000"/>
              <w:right w:val="single" w:sz="6" w:space="0" w:color="000000"/>
            </w:tcBorders>
            <w:hideMark/>
          </w:tcPr>
          <w:p w14:paraId="191B46AC" w14:textId="77777777" w:rsidR="00D054D8" w:rsidRDefault="00D054D8">
            <w:pPr>
              <w:pStyle w:val="TableParagraph"/>
              <w:spacing w:line="210" w:lineRule="exact"/>
              <w:ind w:left="92"/>
              <w:rPr>
                <w:sz w:val="20"/>
              </w:rPr>
            </w:pPr>
            <w:r>
              <w:rPr>
                <w:sz w:val="20"/>
              </w:rPr>
              <w:t>Toluene</w:t>
            </w:r>
          </w:p>
        </w:tc>
        <w:tc>
          <w:tcPr>
            <w:tcW w:w="2298" w:type="dxa"/>
            <w:tcBorders>
              <w:top w:val="single" w:sz="6" w:space="0" w:color="000000"/>
              <w:left w:val="single" w:sz="6" w:space="0" w:color="000000"/>
              <w:bottom w:val="single" w:sz="6" w:space="0" w:color="000000"/>
              <w:right w:val="single" w:sz="6" w:space="0" w:color="000000"/>
            </w:tcBorders>
            <w:hideMark/>
          </w:tcPr>
          <w:p w14:paraId="4672EEA1" w14:textId="77777777" w:rsidR="00D054D8" w:rsidRDefault="00D054D8">
            <w:pPr>
              <w:pStyle w:val="TableParagraph"/>
              <w:spacing w:line="210" w:lineRule="exact"/>
              <w:ind w:left="107"/>
              <w:rPr>
                <w:sz w:val="20"/>
              </w:rPr>
            </w:pPr>
            <w:r>
              <w:rPr>
                <w:sz w:val="20"/>
              </w:rPr>
              <w:t>EPA 624</w:t>
            </w:r>
          </w:p>
        </w:tc>
        <w:tc>
          <w:tcPr>
            <w:tcW w:w="2228" w:type="dxa"/>
            <w:tcBorders>
              <w:top w:val="single" w:sz="6" w:space="0" w:color="000000"/>
              <w:left w:val="single" w:sz="6" w:space="0" w:color="000000"/>
              <w:bottom w:val="single" w:sz="6" w:space="0" w:color="000000"/>
              <w:right w:val="single" w:sz="6" w:space="0" w:color="000000"/>
            </w:tcBorders>
            <w:hideMark/>
          </w:tcPr>
          <w:p w14:paraId="42396E87" w14:textId="77777777" w:rsidR="00D054D8" w:rsidRDefault="00D054D8">
            <w:pPr>
              <w:pStyle w:val="TableParagraph"/>
              <w:spacing w:line="210" w:lineRule="exact"/>
              <w:ind w:left="716"/>
              <w:rPr>
                <w:sz w:val="20"/>
              </w:rPr>
            </w:pPr>
            <w:r>
              <w:rPr>
                <w:sz w:val="20"/>
              </w:rPr>
              <w:t>0.31 µg/L</w:t>
            </w:r>
          </w:p>
        </w:tc>
        <w:tc>
          <w:tcPr>
            <w:tcW w:w="1155" w:type="dxa"/>
            <w:tcBorders>
              <w:top w:val="single" w:sz="6" w:space="0" w:color="000000"/>
              <w:left w:val="single" w:sz="6" w:space="0" w:color="000000"/>
              <w:bottom w:val="single" w:sz="6" w:space="0" w:color="000000"/>
              <w:right w:val="single" w:sz="6" w:space="0" w:color="000000"/>
            </w:tcBorders>
            <w:hideMark/>
          </w:tcPr>
          <w:p w14:paraId="30521B4B" w14:textId="77777777" w:rsidR="00D054D8" w:rsidRDefault="00D054D8">
            <w:pPr>
              <w:pStyle w:val="TableParagraph"/>
              <w:spacing w:line="210" w:lineRule="exact"/>
              <w:ind w:right="213"/>
              <w:jc w:val="right"/>
              <w:rPr>
                <w:sz w:val="20"/>
              </w:rPr>
            </w:pPr>
            <w:r>
              <w:rPr>
                <w:sz w:val="20"/>
              </w:rPr>
              <w:t>1.0 µg/L</w:t>
            </w:r>
          </w:p>
        </w:tc>
        <w:tc>
          <w:tcPr>
            <w:tcW w:w="3839" w:type="dxa"/>
            <w:tcBorders>
              <w:top w:val="single" w:sz="6" w:space="0" w:color="000000"/>
              <w:left w:val="single" w:sz="6" w:space="0" w:color="000000"/>
              <w:bottom w:val="single" w:sz="6" w:space="0" w:color="000000"/>
              <w:right w:val="single" w:sz="6" w:space="0" w:color="000000"/>
            </w:tcBorders>
            <w:hideMark/>
          </w:tcPr>
          <w:p w14:paraId="58EDD573" w14:textId="77777777" w:rsidR="00D054D8" w:rsidRDefault="00D054D8">
            <w:pPr>
              <w:pStyle w:val="TableParagraph"/>
              <w:spacing w:line="210" w:lineRule="exact"/>
              <w:ind w:left="332" w:right="316"/>
              <w:jc w:val="center"/>
              <w:rPr>
                <w:sz w:val="20"/>
              </w:rPr>
            </w:pPr>
            <w:r>
              <w:rPr>
                <w:sz w:val="20"/>
              </w:rPr>
              <w:t>20%</w:t>
            </w:r>
          </w:p>
        </w:tc>
        <w:tc>
          <w:tcPr>
            <w:tcW w:w="1571" w:type="dxa"/>
            <w:tcBorders>
              <w:top w:val="single" w:sz="6" w:space="0" w:color="000000"/>
              <w:left w:val="single" w:sz="6" w:space="0" w:color="000000"/>
              <w:bottom w:val="single" w:sz="6" w:space="0" w:color="000000"/>
              <w:right w:val="double" w:sz="2" w:space="0" w:color="000000"/>
            </w:tcBorders>
            <w:hideMark/>
          </w:tcPr>
          <w:p w14:paraId="37228860" w14:textId="77777777" w:rsidR="00D054D8" w:rsidRDefault="00D054D8">
            <w:pPr>
              <w:pStyle w:val="TableParagraph"/>
              <w:spacing w:line="210" w:lineRule="exact"/>
              <w:ind w:left="188" w:right="153"/>
              <w:jc w:val="center"/>
              <w:rPr>
                <w:sz w:val="20"/>
              </w:rPr>
            </w:pPr>
            <w:r>
              <w:rPr>
                <w:sz w:val="20"/>
              </w:rPr>
              <w:t>±20.5%</w:t>
            </w:r>
          </w:p>
        </w:tc>
      </w:tr>
      <w:tr w:rsidR="00D054D8" w14:paraId="1BC12B9F" w14:textId="77777777" w:rsidTr="00D054D8">
        <w:trPr>
          <w:trHeight w:val="229"/>
        </w:trPr>
        <w:tc>
          <w:tcPr>
            <w:tcW w:w="2572" w:type="dxa"/>
            <w:tcBorders>
              <w:top w:val="single" w:sz="6" w:space="0" w:color="000000"/>
              <w:left w:val="double" w:sz="2" w:space="0" w:color="000000"/>
              <w:bottom w:val="single" w:sz="6" w:space="0" w:color="000000"/>
              <w:right w:val="single" w:sz="6" w:space="0" w:color="000000"/>
            </w:tcBorders>
            <w:hideMark/>
          </w:tcPr>
          <w:p w14:paraId="3E885D04" w14:textId="77777777" w:rsidR="00D054D8" w:rsidRDefault="00D054D8">
            <w:pPr>
              <w:pStyle w:val="TableParagraph"/>
              <w:spacing w:line="210" w:lineRule="exact"/>
              <w:ind w:left="92"/>
              <w:rPr>
                <w:sz w:val="20"/>
              </w:rPr>
            </w:pPr>
            <w:proofErr w:type="spellStart"/>
            <w:proofErr w:type="gramStart"/>
            <w:r>
              <w:rPr>
                <w:sz w:val="20"/>
              </w:rPr>
              <w:t>m,p</w:t>
            </w:r>
            <w:proofErr w:type="spellEnd"/>
            <w:proofErr w:type="gramEnd"/>
            <w:r>
              <w:rPr>
                <w:sz w:val="20"/>
              </w:rPr>
              <w:t>-Xylene (total)</w:t>
            </w:r>
          </w:p>
        </w:tc>
        <w:tc>
          <w:tcPr>
            <w:tcW w:w="2298" w:type="dxa"/>
            <w:tcBorders>
              <w:top w:val="single" w:sz="6" w:space="0" w:color="000000"/>
              <w:left w:val="single" w:sz="6" w:space="0" w:color="000000"/>
              <w:bottom w:val="single" w:sz="6" w:space="0" w:color="000000"/>
              <w:right w:val="single" w:sz="6" w:space="0" w:color="000000"/>
            </w:tcBorders>
            <w:hideMark/>
          </w:tcPr>
          <w:p w14:paraId="10653CBF" w14:textId="77777777" w:rsidR="00D054D8" w:rsidRDefault="00D054D8">
            <w:pPr>
              <w:pStyle w:val="TableParagraph"/>
              <w:spacing w:line="210" w:lineRule="exact"/>
              <w:ind w:left="107"/>
              <w:rPr>
                <w:sz w:val="20"/>
              </w:rPr>
            </w:pPr>
            <w:r>
              <w:rPr>
                <w:sz w:val="20"/>
              </w:rPr>
              <w:t>EPA 624</w:t>
            </w:r>
          </w:p>
        </w:tc>
        <w:tc>
          <w:tcPr>
            <w:tcW w:w="2228" w:type="dxa"/>
            <w:tcBorders>
              <w:top w:val="single" w:sz="6" w:space="0" w:color="000000"/>
              <w:left w:val="single" w:sz="6" w:space="0" w:color="000000"/>
              <w:bottom w:val="single" w:sz="6" w:space="0" w:color="000000"/>
              <w:right w:val="single" w:sz="6" w:space="0" w:color="000000"/>
            </w:tcBorders>
            <w:hideMark/>
          </w:tcPr>
          <w:p w14:paraId="16D81A25" w14:textId="77777777" w:rsidR="00D054D8" w:rsidRDefault="00D054D8">
            <w:pPr>
              <w:pStyle w:val="TableParagraph"/>
              <w:spacing w:line="210" w:lineRule="exact"/>
              <w:ind w:left="229" w:right="216"/>
              <w:jc w:val="center"/>
              <w:rPr>
                <w:sz w:val="20"/>
              </w:rPr>
            </w:pPr>
            <w:r>
              <w:rPr>
                <w:sz w:val="20"/>
              </w:rPr>
              <w:t>0.620 µg/L</w:t>
            </w:r>
          </w:p>
        </w:tc>
        <w:tc>
          <w:tcPr>
            <w:tcW w:w="1155" w:type="dxa"/>
            <w:tcBorders>
              <w:top w:val="single" w:sz="6" w:space="0" w:color="000000"/>
              <w:left w:val="single" w:sz="6" w:space="0" w:color="000000"/>
              <w:bottom w:val="single" w:sz="6" w:space="0" w:color="000000"/>
              <w:right w:val="single" w:sz="6" w:space="0" w:color="000000"/>
            </w:tcBorders>
            <w:hideMark/>
          </w:tcPr>
          <w:p w14:paraId="7B6FBE1A" w14:textId="77777777" w:rsidR="00D054D8" w:rsidRDefault="00D054D8">
            <w:pPr>
              <w:pStyle w:val="TableParagraph"/>
              <w:spacing w:line="210" w:lineRule="exact"/>
              <w:ind w:right="213"/>
              <w:jc w:val="right"/>
              <w:rPr>
                <w:sz w:val="20"/>
              </w:rPr>
            </w:pPr>
            <w:r>
              <w:rPr>
                <w:sz w:val="20"/>
              </w:rPr>
              <w:t>2.0 µg/L</w:t>
            </w:r>
          </w:p>
        </w:tc>
        <w:tc>
          <w:tcPr>
            <w:tcW w:w="3839" w:type="dxa"/>
            <w:tcBorders>
              <w:top w:val="single" w:sz="6" w:space="0" w:color="000000"/>
              <w:left w:val="single" w:sz="6" w:space="0" w:color="000000"/>
              <w:bottom w:val="single" w:sz="6" w:space="0" w:color="000000"/>
              <w:right w:val="single" w:sz="6" w:space="0" w:color="000000"/>
            </w:tcBorders>
            <w:hideMark/>
          </w:tcPr>
          <w:p w14:paraId="08DCE249" w14:textId="77777777" w:rsidR="00D054D8" w:rsidRDefault="00D054D8">
            <w:pPr>
              <w:pStyle w:val="TableParagraph"/>
              <w:spacing w:line="210" w:lineRule="exact"/>
              <w:ind w:left="332" w:right="316"/>
              <w:jc w:val="center"/>
              <w:rPr>
                <w:sz w:val="20"/>
              </w:rPr>
            </w:pPr>
            <w:r>
              <w:rPr>
                <w:sz w:val="20"/>
              </w:rPr>
              <w:t>20%</w:t>
            </w:r>
          </w:p>
        </w:tc>
        <w:tc>
          <w:tcPr>
            <w:tcW w:w="1571" w:type="dxa"/>
            <w:tcBorders>
              <w:top w:val="single" w:sz="6" w:space="0" w:color="000000"/>
              <w:left w:val="single" w:sz="6" w:space="0" w:color="000000"/>
              <w:bottom w:val="single" w:sz="6" w:space="0" w:color="000000"/>
              <w:right w:val="double" w:sz="2" w:space="0" w:color="000000"/>
            </w:tcBorders>
            <w:hideMark/>
          </w:tcPr>
          <w:p w14:paraId="1CE1C14B" w14:textId="77777777" w:rsidR="00D054D8" w:rsidRDefault="00D054D8">
            <w:pPr>
              <w:pStyle w:val="TableParagraph"/>
              <w:spacing w:line="210" w:lineRule="exact"/>
              <w:ind w:left="188" w:right="153"/>
              <w:jc w:val="center"/>
              <w:rPr>
                <w:sz w:val="20"/>
              </w:rPr>
            </w:pPr>
            <w:r>
              <w:rPr>
                <w:sz w:val="20"/>
              </w:rPr>
              <w:t>±20.5%</w:t>
            </w:r>
          </w:p>
        </w:tc>
      </w:tr>
      <w:tr w:rsidR="00D054D8" w14:paraId="2EF0E8E7" w14:textId="77777777" w:rsidTr="00D054D8">
        <w:trPr>
          <w:trHeight w:val="229"/>
        </w:trPr>
        <w:tc>
          <w:tcPr>
            <w:tcW w:w="2572" w:type="dxa"/>
            <w:tcBorders>
              <w:top w:val="single" w:sz="6" w:space="0" w:color="000000"/>
              <w:left w:val="double" w:sz="2" w:space="0" w:color="000000"/>
              <w:bottom w:val="single" w:sz="6" w:space="0" w:color="000000"/>
              <w:right w:val="single" w:sz="6" w:space="0" w:color="000000"/>
            </w:tcBorders>
            <w:hideMark/>
          </w:tcPr>
          <w:p w14:paraId="5CB33047" w14:textId="77777777" w:rsidR="00D054D8" w:rsidRDefault="00D054D8">
            <w:pPr>
              <w:pStyle w:val="TableParagraph"/>
              <w:spacing w:line="210" w:lineRule="exact"/>
              <w:ind w:left="92"/>
              <w:rPr>
                <w:sz w:val="20"/>
              </w:rPr>
            </w:pPr>
            <w:r>
              <w:rPr>
                <w:sz w:val="20"/>
              </w:rPr>
              <w:t>o-Xylene</w:t>
            </w:r>
          </w:p>
        </w:tc>
        <w:tc>
          <w:tcPr>
            <w:tcW w:w="2298" w:type="dxa"/>
            <w:tcBorders>
              <w:top w:val="single" w:sz="6" w:space="0" w:color="000000"/>
              <w:left w:val="single" w:sz="6" w:space="0" w:color="000000"/>
              <w:bottom w:val="single" w:sz="6" w:space="0" w:color="000000"/>
              <w:right w:val="single" w:sz="6" w:space="0" w:color="000000"/>
            </w:tcBorders>
            <w:hideMark/>
          </w:tcPr>
          <w:p w14:paraId="614FF280" w14:textId="77777777" w:rsidR="00D054D8" w:rsidRDefault="00D054D8">
            <w:pPr>
              <w:pStyle w:val="TableParagraph"/>
              <w:spacing w:line="210" w:lineRule="exact"/>
              <w:ind w:left="107"/>
              <w:rPr>
                <w:sz w:val="20"/>
              </w:rPr>
            </w:pPr>
            <w:r>
              <w:rPr>
                <w:sz w:val="20"/>
              </w:rPr>
              <w:t>EPA 624</w:t>
            </w:r>
          </w:p>
        </w:tc>
        <w:tc>
          <w:tcPr>
            <w:tcW w:w="2228" w:type="dxa"/>
            <w:tcBorders>
              <w:top w:val="single" w:sz="6" w:space="0" w:color="000000"/>
              <w:left w:val="single" w:sz="6" w:space="0" w:color="000000"/>
              <w:bottom w:val="single" w:sz="6" w:space="0" w:color="000000"/>
              <w:right w:val="single" w:sz="6" w:space="0" w:color="000000"/>
            </w:tcBorders>
            <w:hideMark/>
          </w:tcPr>
          <w:p w14:paraId="5317091E" w14:textId="77777777" w:rsidR="00D054D8" w:rsidRDefault="00D054D8">
            <w:pPr>
              <w:pStyle w:val="TableParagraph"/>
              <w:spacing w:line="210" w:lineRule="exact"/>
              <w:ind w:left="716"/>
              <w:rPr>
                <w:sz w:val="20"/>
              </w:rPr>
            </w:pPr>
            <w:r>
              <w:rPr>
                <w:sz w:val="20"/>
              </w:rPr>
              <w:t>0.31 µg/L</w:t>
            </w:r>
          </w:p>
        </w:tc>
        <w:tc>
          <w:tcPr>
            <w:tcW w:w="1155" w:type="dxa"/>
            <w:tcBorders>
              <w:top w:val="single" w:sz="6" w:space="0" w:color="000000"/>
              <w:left w:val="single" w:sz="6" w:space="0" w:color="000000"/>
              <w:bottom w:val="single" w:sz="6" w:space="0" w:color="000000"/>
              <w:right w:val="single" w:sz="6" w:space="0" w:color="000000"/>
            </w:tcBorders>
            <w:hideMark/>
          </w:tcPr>
          <w:p w14:paraId="35C59DF7" w14:textId="77777777" w:rsidR="00D054D8" w:rsidRDefault="00D054D8">
            <w:pPr>
              <w:pStyle w:val="TableParagraph"/>
              <w:spacing w:line="210" w:lineRule="exact"/>
              <w:ind w:right="213"/>
              <w:jc w:val="right"/>
              <w:rPr>
                <w:sz w:val="20"/>
              </w:rPr>
            </w:pPr>
            <w:r>
              <w:rPr>
                <w:sz w:val="20"/>
              </w:rPr>
              <w:t>1.0 µg/L</w:t>
            </w:r>
          </w:p>
        </w:tc>
        <w:tc>
          <w:tcPr>
            <w:tcW w:w="3839" w:type="dxa"/>
            <w:tcBorders>
              <w:top w:val="single" w:sz="6" w:space="0" w:color="000000"/>
              <w:left w:val="single" w:sz="6" w:space="0" w:color="000000"/>
              <w:bottom w:val="single" w:sz="6" w:space="0" w:color="000000"/>
              <w:right w:val="single" w:sz="6" w:space="0" w:color="000000"/>
            </w:tcBorders>
            <w:hideMark/>
          </w:tcPr>
          <w:p w14:paraId="7949CCF1" w14:textId="77777777" w:rsidR="00D054D8" w:rsidRDefault="00D054D8">
            <w:pPr>
              <w:pStyle w:val="TableParagraph"/>
              <w:spacing w:line="210" w:lineRule="exact"/>
              <w:ind w:left="332" w:right="316"/>
              <w:jc w:val="center"/>
              <w:rPr>
                <w:sz w:val="20"/>
              </w:rPr>
            </w:pPr>
            <w:r>
              <w:rPr>
                <w:sz w:val="20"/>
              </w:rPr>
              <w:t>20%</w:t>
            </w:r>
          </w:p>
        </w:tc>
        <w:tc>
          <w:tcPr>
            <w:tcW w:w="1571" w:type="dxa"/>
            <w:tcBorders>
              <w:top w:val="single" w:sz="6" w:space="0" w:color="000000"/>
              <w:left w:val="single" w:sz="6" w:space="0" w:color="000000"/>
              <w:bottom w:val="single" w:sz="6" w:space="0" w:color="000000"/>
              <w:right w:val="double" w:sz="2" w:space="0" w:color="000000"/>
            </w:tcBorders>
            <w:hideMark/>
          </w:tcPr>
          <w:p w14:paraId="1F482CF1" w14:textId="77777777" w:rsidR="00D054D8" w:rsidRDefault="00D054D8">
            <w:pPr>
              <w:pStyle w:val="TableParagraph"/>
              <w:spacing w:line="210" w:lineRule="exact"/>
              <w:ind w:left="188" w:right="155"/>
              <w:jc w:val="center"/>
              <w:rPr>
                <w:sz w:val="20"/>
              </w:rPr>
            </w:pPr>
            <w:r>
              <w:rPr>
                <w:sz w:val="20"/>
              </w:rPr>
              <w:t>±22%</w:t>
            </w:r>
          </w:p>
        </w:tc>
      </w:tr>
      <w:tr w:rsidR="00D054D8" w14:paraId="3EDE46E5" w14:textId="77777777" w:rsidTr="00D054D8">
        <w:trPr>
          <w:trHeight w:val="460"/>
        </w:trPr>
        <w:tc>
          <w:tcPr>
            <w:tcW w:w="2572" w:type="dxa"/>
            <w:tcBorders>
              <w:top w:val="single" w:sz="6" w:space="0" w:color="000000"/>
              <w:left w:val="double" w:sz="2" w:space="0" w:color="000000"/>
              <w:bottom w:val="single" w:sz="6" w:space="0" w:color="000000"/>
              <w:right w:val="single" w:sz="6" w:space="0" w:color="000000"/>
            </w:tcBorders>
            <w:hideMark/>
          </w:tcPr>
          <w:p w14:paraId="6B23A71A" w14:textId="77777777" w:rsidR="00D054D8" w:rsidRDefault="00D054D8">
            <w:pPr>
              <w:pStyle w:val="TableParagraph"/>
              <w:spacing w:line="230" w:lineRule="exact"/>
              <w:ind w:left="92" w:right="569"/>
              <w:rPr>
                <w:sz w:val="20"/>
              </w:rPr>
            </w:pPr>
            <w:r>
              <w:rPr>
                <w:sz w:val="20"/>
              </w:rPr>
              <w:t>1,2-Dichloroethane-D4 (surrogate)</w:t>
            </w:r>
          </w:p>
        </w:tc>
        <w:tc>
          <w:tcPr>
            <w:tcW w:w="2298" w:type="dxa"/>
            <w:tcBorders>
              <w:top w:val="single" w:sz="6" w:space="0" w:color="000000"/>
              <w:left w:val="single" w:sz="6" w:space="0" w:color="000000"/>
              <w:bottom w:val="single" w:sz="6" w:space="0" w:color="000000"/>
              <w:right w:val="single" w:sz="6" w:space="0" w:color="000000"/>
            </w:tcBorders>
            <w:hideMark/>
          </w:tcPr>
          <w:p w14:paraId="51CE91B2" w14:textId="77777777" w:rsidR="00D054D8" w:rsidRDefault="00D054D8">
            <w:pPr>
              <w:pStyle w:val="TableParagraph"/>
              <w:spacing w:line="228" w:lineRule="exact"/>
              <w:ind w:left="107"/>
              <w:rPr>
                <w:sz w:val="20"/>
              </w:rPr>
            </w:pPr>
            <w:r>
              <w:rPr>
                <w:sz w:val="20"/>
              </w:rPr>
              <w:t>EPA 624</w:t>
            </w:r>
          </w:p>
        </w:tc>
        <w:tc>
          <w:tcPr>
            <w:tcW w:w="2228" w:type="dxa"/>
            <w:tcBorders>
              <w:top w:val="single" w:sz="6" w:space="0" w:color="000000"/>
              <w:left w:val="single" w:sz="6" w:space="0" w:color="000000"/>
              <w:bottom w:val="single" w:sz="6" w:space="0" w:color="000000"/>
              <w:right w:val="single" w:sz="6" w:space="0" w:color="000000"/>
            </w:tcBorders>
          </w:tcPr>
          <w:p w14:paraId="7CB8403D" w14:textId="77777777" w:rsidR="00D054D8" w:rsidRDefault="00D054D8">
            <w:pPr>
              <w:pStyle w:val="TableParagraph"/>
              <w:rPr>
                <w:sz w:val="20"/>
              </w:rPr>
            </w:pPr>
          </w:p>
        </w:tc>
        <w:tc>
          <w:tcPr>
            <w:tcW w:w="1155" w:type="dxa"/>
            <w:tcBorders>
              <w:top w:val="single" w:sz="6" w:space="0" w:color="000000"/>
              <w:left w:val="single" w:sz="6" w:space="0" w:color="000000"/>
              <w:bottom w:val="single" w:sz="6" w:space="0" w:color="000000"/>
              <w:right w:val="single" w:sz="6" w:space="0" w:color="000000"/>
            </w:tcBorders>
          </w:tcPr>
          <w:p w14:paraId="4385578D" w14:textId="77777777" w:rsidR="00D054D8" w:rsidRDefault="00D054D8">
            <w:pPr>
              <w:pStyle w:val="TableParagraph"/>
              <w:rPr>
                <w:sz w:val="20"/>
              </w:rPr>
            </w:pPr>
          </w:p>
        </w:tc>
        <w:tc>
          <w:tcPr>
            <w:tcW w:w="3839" w:type="dxa"/>
            <w:tcBorders>
              <w:top w:val="single" w:sz="6" w:space="0" w:color="000000"/>
              <w:left w:val="single" w:sz="6" w:space="0" w:color="000000"/>
              <w:bottom w:val="single" w:sz="6" w:space="0" w:color="000000"/>
              <w:right w:val="single" w:sz="6" w:space="0" w:color="000000"/>
            </w:tcBorders>
          </w:tcPr>
          <w:p w14:paraId="6D7C8B92" w14:textId="77777777" w:rsidR="00D054D8" w:rsidRDefault="00D054D8">
            <w:pPr>
              <w:pStyle w:val="TableParagraph"/>
              <w:rPr>
                <w:sz w:val="20"/>
              </w:rPr>
            </w:pPr>
          </w:p>
        </w:tc>
        <w:tc>
          <w:tcPr>
            <w:tcW w:w="1571" w:type="dxa"/>
            <w:tcBorders>
              <w:top w:val="single" w:sz="6" w:space="0" w:color="000000"/>
              <w:left w:val="single" w:sz="6" w:space="0" w:color="000000"/>
              <w:bottom w:val="single" w:sz="6" w:space="0" w:color="000000"/>
              <w:right w:val="double" w:sz="2" w:space="0" w:color="000000"/>
            </w:tcBorders>
            <w:hideMark/>
          </w:tcPr>
          <w:p w14:paraId="5E034797" w14:textId="77777777" w:rsidR="00D054D8" w:rsidRDefault="00D054D8">
            <w:pPr>
              <w:pStyle w:val="TableParagraph"/>
              <w:spacing w:line="228" w:lineRule="exact"/>
              <w:ind w:left="188" w:right="153"/>
              <w:jc w:val="center"/>
              <w:rPr>
                <w:sz w:val="20"/>
              </w:rPr>
            </w:pPr>
            <w:r>
              <w:rPr>
                <w:sz w:val="20"/>
              </w:rPr>
              <w:t>±18.5%</w:t>
            </w:r>
          </w:p>
        </w:tc>
      </w:tr>
      <w:tr w:rsidR="00D054D8" w14:paraId="2C497926" w14:textId="77777777" w:rsidTr="00D054D8">
        <w:trPr>
          <w:trHeight w:val="460"/>
        </w:trPr>
        <w:tc>
          <w:tcPr>
            <w:tcW w:w="2572" w:type="dxa"/>
            <w:tcBorders>
              <w:top w:val="single" w:sz="6" w:space="0" w:color="000000"/>
              <w:left w:val="double" w:sz="2" w:space="0" w:color="000000"/>
              <w:bottom w:val="single" w:sz="6" w:space="0" w:color="000000"/>
              <w:right w:val="single" w:sz="6" w:space="0" w:color="000000"/>
            </w:tcBorders>
            <w:hideMark/>
          </w:tcPr>
          <w:p w14:paraId="70528D44" w14:textId="77777777" w:rsidR="00D054D8" w:rsidRDefault="00D054D8">
            <w:pPr>
              <w:pStyle w:val="TableParagraph"/>
              <w:spacing w:line="230" w:lineRule="exact"/>
              <w:ind w:left="92" w:right="563"/>
              <w:rPr>
                <w:sz w:val="20"/>
              </w:rPr>
            </w:pPr>
            <w:r>
              <w:rPr>
                <w:sz w:val="20"/>
              </w:rPr>
              <w:t>4-Bromofluorobenzene (surrogate)</w:t>
            </w:r>
          </w:p>
        </w:tc>
        <w:tc>
          <w:tcPr>
            <w:tcW w:w="2298" w:type="dxa"/>
            <w:tcBorders>
              <w:top w:val="single" w:sz="6" w:space="0" w:color="000000"/>
              <w:left w:val="single" w:sz="6" w:space="0" w:color="000000"/>
              <w:bottom w:val="single" w:sz="6" w:space="0" w:color="000000"/>
              <w:right w:val="single" w:sz="6" w:space="0" w:color="000000"/>
            </w:tcBorders>
            <w:hideMark/>
          </w:tcPr>
          <w:p w14:paraId="2A024DE2" w14:textId="77777777" w:rsidR="00D054D8" w:rsidRDefault="00D054D8">
            <w:pPr>
              <w:pStyle w:val="TableParagraph"/>
              <w:spacing w:line="228" w:lineRule="exact"/>
              <w:ind w:left="107"/>
              <w:rPr>
                <w:sz w:val="20"/>
              </w:rPr>
            </w:pPr>
            <w:r>
              <w:rPr>
                <w:sz w:val="20"/>
              </w:rPr>
              <w:t>EPA 624</w:t>
            </w:r>
          </w:p>
        </w:tc>
        <w:tc>
          <w:tcPr>
            <w:tcW w:w="2228" w:type="dxa"/>
            <w:tcBorders>
              <w:top w:val="single" w:sz="6" w:space="0" w:color="000000"/>
              <w:left w:val="single" w:sz="6" w:space="0" w:color="000000"/>
              <w:bottom w:val="single" w:sz="6" w:space="0" w:color="000000"/>
              <w:right w:val="single" w:sz="6" w:space="0" w:color="000000"/>
            </w:tcBorders>
          </w:tcPr>
          <w:p w14:paraId="3572AB66" w14:textId="77777777" w:rsidR="00D054D8" w:rsidRDefault="00D054D8">
            <w:pPr>
              <w:pStyle w:val="TableParagraph"/>
              <w:rPr>
                <w:sz w:val="20"/>
              </w:rPr>
            </w:pPr>
          </w:p>
        </w:tc>
        <w:tc>
          <w:tcPr>
            <w:tcW w:w="1155" w:type="dxa"/>
            <w:tcBorders>
              <w:top w:val="single" w:sz="6" w:space="0" w:color="000000"/>
              <w:left w:val="single" w:sz="6" w:space="0" w:color="000000"/>
              <w:bottom w:val="single" w:sz="6" w:space="0" w:color="000000"/>
              <w:right w:val="single" w:sz="6" w:space="0" w:color="000000"/>
            </w:tcBorders>
          </w:tcPr>
          <w:p w14:paraId="0B2628CC" w14:textId="77777777" w:rsidR="00D054D8" w:rsidRDefault="00D054D8">
            <w:pPr>
              <w:pStyle w:val="TableParagraph"/>
              <w:rPr>
                <w:sz w:val="20"/>
              </w:rPr>
            </w:pPr>
          </w:p>
        </w:tc>
        <w:tc>
          <w:tcPr>
            <w:tcW w:w="3839" w:type="dxa"/>
            <w:tcBorders>
              <w:top w:val="single" w:sz="6" w:space="0" w:color="000000"/>
              <w:left w:val="single" w:sz="6" w:space="0" w:color="000000"/>
              <w:bottom w:val="single" w:sz="6" w:space="0" w:color="000000"/>
              <w:right w:val="single" w:sz="6" w:space="0" w:color="000000"/>
            </w:tcBorders>
          </w:tcPr>
          <w:p w14:paraId="51F7CB30" w14:textId="77777777" w:rsidR="00D054D8" w:rsidRDefault="00D054D8">
            <w:pPr>
              <w:pStyle w:val="TableParagraph"/>
              <w:rPr>
                <w:sz w:val="20"/>
              </w:rPr>
            </w:pPr>
          </w:p>
        </w:tc>
        <w:tc>
          <w:tcPr>
            <w:tcW w:w="1571" w:type="dxa"/>
            <w:tcBorders>
              <w:top w:val="single" w:sz="6" w:space="0" w:color="000000"/>
              <w:left w:val="single" w:sz="6" w:space="0" w:color="000000"/>
              <w:bottom w:val="single" w:sz="6" w:space="0" w:color="000000"/>
              <w:right w:val="double" w:sz="2" w:space="0" w:color="000000"/>
            </w:tcBorders>
            <w:hideMark/>
          </w:tcPr>
          <w:p w14:paraId="2A3AC94E" w14:textId="77777777" w:rsidR="00D054D8" w:rsidRDefault="00D054D8">
            <w:pPr>
              <w:pStyle w:val="TableParagraph"/>
              <w:spacing w:line="228" w:lineRule="exact"/>
              <w:ind w:left="188" w:right="153"/>
              <w:jc w:val="center"/>
              <w:rPr>
                <w:sz w:val="20"/>
              </w:rPr>
            </w:pPr>
            <w:r>
              <w:rPr>
                <w:sz w:val="20"/>
              </w:rPr>
              <w:t>±14.4%</w:t>
            </w:r>
          </w:p>
        </w:tc>
      </w:tr>
      <w:tr w:rsidR="00D054D8" w14:paraId="16E827DE" w14:textId="77777777" w:rsidTr="00D054D8">
        <w:trPr>
          <w:trHeight w:val="460"/>
        </w:trPr>
        <w:tc>
          <w:tcPr>
            <w:tcW w:w="2572" w:type="dxa"/>
            <w:tcBorders>
              <w:top w:val="single" w:sz="6" w:space="0" w:color="000000"/>
              <w:left w:val="double" w:sz="2" w:space="0" w:color="000000"/>
              <w:bottom w:val="double" w:sz="2" w:space="0" w:color="000000"/>
              <w:right w:val="single" w:sz="6" w:space="0" w:color="000000"/>
            </w:tcBorders>
            <w:hideMark/>
          </w:tcPr>
          <w:p w14:paraId="19B9690B" w14:textId="77777777" w:rsidR="00D054D8" w:rsidRDefault="00D054D8">
            <w:pPr>
              <w:pStyle w:val="TableParagraph"/>
              <w:spacing w:line="227" w:lineRule="exact"/>
              <w:ind w:left="92"/>
              <w:rPr>
                <w:sz w:val="20"/>
              </w:rPr>
            </w:pPr>
            <w:r>
              <w:rPr>
                <w:sz w:val="20"/>
              </w:rPr>
              <w:t>Toluene D-8</w:t>
            </w:r>
          </w:p>
          <w:p w14:paraId="78FF9459" w14:textId="77777777" w:rsidR="00D054D8" w:rsidRDefault="00D054D8">
            <w:pPr>
              <w:pStyle w:val="TableParagraph"/>
              <w:spacing w:line="214" w:lineRule="exact"/>
              <w:ind w:left="92"/>
              <w:rPr>
                <w:sz w:val="20"/>
              </w:rPr>
            </w:pPr>
            <w:r>
              <w:rPr>
                <w:sz w:val="20"/>
              </w:rPr>
              <w:t>(surrogate)</w:t>
            </w:r>
          </w:p>
        </w:tc>
        <w:tc>
          <w:tcPr>
            <w:tcW w:w="2298" w:type="dxa"/>
            <w:tcBorders>
              <w:top w:val="single" w:sz="6" w:space="0" w:color="000000"/>
              <w:left w:val="single" w:sz="6" w:space="0" w:color="000000"/>
              <w:bottom w:val="double" w:sz="2" w:space="0" w:color="000000"/>
              <w:right w:val="single" w:sz="6" w:space="0" w:color="000000"/>
            </w:tcBorders>
            <w:hideMark/>
          </w:tcPr>
          <w:p w14:paraId="7FEB13DD" w14:textId="77777777" w:rsidR="00D054D8" w:rsidRDefault="00D054D8">
            <w:pPr>
              <w:pStyle w:val="TableParagraph"/>
              <w:spacing w:line="227" w:lineRule="exact"/>
              <w:ind w:left="107"/>
              <w:rPr>
                <w:sz w:val="20"/>
              </w:rPr>
            </w:pPr>
            <w:r>
              <w:rPr>
                <w:sz w:val="20"/>
              </w:rPr>
              <w:t>EPA 624</w:t>
            </w:r>
          </w:p>
        </w:tc>
        <w:tc>
          <w:tcPr>
            <w:tcW w:w="2228" w:type="dxa"/>
            <w:tcBorders>
              <w:top w:val="single" w:sz="6" w:space="0" w:color="000000"/>
              <w:left w:val="single" w:sz="6" w:space="0" w:color="000000"/>
              <w:bottom w:val="double" w:sz="2" w:space="0" w:color="000000"/>
              <w:right w:val="single" w:sz="6" w:space="0" w:color="000000"/>
            </w:tcBorders>
          </w:tcPr>
          <w:p w14:paraId="7865F719" w14:textId="77777777" w:rsidR="00D054D8" w:rsidRDefault="00D054D8">
            <w:pPr>
              <w:pStyle w:val="TableParagraph"/>
              <w:rPr>
                <w:sz w:val="20"/>
              </w:rPr>
            </w:pPr>
          </w:p>
        </w:tc>
        <w:tc>
          <w:tcPr>
            <w:tcW w:w="1155" w:type="dxa"/>
            <w:tcBorders>
              <w:top w:val="single" w:sz="6" w:space="0" w:color="000000"/>
              <w:left w:val="single" w:sz="6" w:space="0" w:color="000000"/>
              <w:bottom w:val="double" w:sz="2" w:space="0" w:color="000000"/>
              <w:right w:val="single" w:sz="6" w:space="0" w:color="000000"/>
            </w:tcBorders>
          </w:tcPr>
          <w:p w14:paraId="7AC576FC" w14:textId="77777777" w:rsidR="00D054D8" w:rsidRDefault="00D054D8">
            <w:pPr>
              <w:pStyle w:val="TableParagraph"/>
              <w:rPr>
                <w:sz w:val="20"/>
              </w:rPr>
            </w:pPr>
          </w:p>
        </w:tc>
        <w:tc>
          <w:tcPr>
            <w:tcW w:w="3839" w:type="dxa"/>
            <w:tcBorders>
              <w:top w:val="single" w:sz="6" w:space="0" w:color="000000"/>
              <w:left w:val="single" w:sz="6" w:space="0" w:color="000000"/>
              <w:bottom w:val="double" w:sz="2" w:space="0" w:color="000000"/>
              <w:right w:val="single" w:sz="6" w:space="0" w:color="000000"/>
            </w:tcBorders>
          </w:tcPr>
          <w:p w14:paraId="047299F6" w14:textId="77777777" w:rsidR="00D054D8" w:rsidRDefault="00D054D8">
            <w:pPr>
              <w:pStyle w:val="TableParagraph"/>
              <w:rPr>
                <w:sz w:val="20"/>
              </w:rPr>
            </w:pPr>
          </w:p>
        </w:tc>
        <w:tc>
          <w:tcPr>
            <w:tcW w:w="1571" w:type="dxa"/>
            <w:tcBorders>
              <w:top w:val="single" w:sz="6" w:space="0" w:color="000000"/>
              <w:left w:val="single" w:sz="6" w:space="0" w:color="000000"/>
              <w:bottom w:val="double" w:sz="2" w:space="0" w:color="000000"/>
              <w:right w:val="double" w:sz="2" w:space="0" w:color="000000"/>
            </w:tcBorders>
            <w:hideMark/>
          </w:tcPr>
          <w:p w14:paraId="3B8921F2" w14:textId="77777777" w:rsidR="00D054D8" w:rsidRDefault="00D054D8">
            <w:pPr>
              <w:pStyle w:val="TableParagraph"/>
              <w:spacing w:line="227" w:lineRule="exact"/>
              <w:ind w:left="188" w:right="153"/>
              <w:jc w:val="center"/>
              <w:rPr>
                <w:sz w:val="20"/>
              </w:rPr>
            </w:pPr>
            <w:r>
              <w:rPr>
                <w:sz w:val="20"/>
              </w:rPr>
              <w:t>±11.5%</w:t>
            </w:r>
          </w:p>
        </w:tc>
      </w:tr>
    </w:tbl>
    <w:p w14:paraId="0D365755" w14:textId="77777777" w:rsidR="00D054D8" w:rsidRDefault="00D054D8" w:rsidP="00E81AB1">
      <w:pPr>
        <w:widowControl/>
        <w:autoSpaceDE/>
        <w:autoSpaceDN/>
        <w:rPr>
          <w:sz w:val="21"/>
        </w:rPr>
      </w:pPr>
    </w:p>
    <w:p w14:paraId="6DE372D9" w14:textId="77777777" w:rsidR="00D054D8" w:rsidRDefault="00D054D8" w:rsidP="001F141E">
      <w:pPr>
        <w:pStyle w:val="BodyText"/>
        <w:spacing w:before="90"/>
        <w:ind w:left="820" w:right="38" w:firstLine="620"/>
        <w:jc w:val="both"/>
      </w:pPr>
      <w:r>
        <w:t xml:space="preserve">GCFID, gas chromatograph flame ionization detector </w:t>
      </w:r>
    </w:p>
    <w:p w14:paraId="7928CB39" w14:textId="77777777" w:rsidR="00D054D8" w:rsidRDefault="00D054D8" w:rsidP="001F141E">
      <w:pPr>
        <w:pStyle w:val="BodyText"/>
        <w:spacing w:before="90"/>
        <w:ind w:left="820" w:right="38" w:firstLine="620"/>
        <w:jc w:val="both"/>
      </w:pPr>
      <w:r>
        <w:t xml:space="preserve">GCPID, gas chromatograph photo ionization detector </w:t>
      </w:r>
    </w:p>
    <w:p w14:paraId="50FFF790" w14:textId="63C14C33" w:rsidR="00D054D8" w:rsidRDefault="00D054D8" w:rsidP="001F141E">
      <w:pPr>
        <w:pStyle w:val="BodyText"/>
        <w:spacing w:before="90"/>
        <w:ind w:left="820" w:right="38" w:firstLine="620"/>
        <w:jc w:val="both"/>
      </w:pPr>
      <w:r>
        <w:t>PQL, practical quantification limit</w:t>
      </w:r>
    </w:p>
    <w:p w14:paraId="249B5D8C" w14:textId="77777777" w:rsidR="00D054D8" w:rsidRDefault="00D054D8" w:rsidP="001F141E">
      <w:pPr>
        <w:pStyle w:val="BodyText"/>
        <w:spacing w:before="90"/>
        <w:ind w:left="820" w:right="38" w:firstLine="620"/>
        <w:jc w:val="both"/>
      </w:pPr>
      <w:r>
        <w:t>µg/L,</w:t>
      </w:r>
      <w:r>
        <w:t xml:space="preserve"> </w:t>
      </w:r>
      <w:r>
        <w:t xml:space="preserve">micrograms per liter (parts per billion) </w:t>
      </w:r>
    </w:p>
    <w:p w14:paraId="36EA63DD" w14:textId="77777777" w:rsidR="00D054D8" w:rsidRDefault="00D054D8" w:rsidP="001F141E">
      <w:pPr>
        <w:pStyle w:val="BodyText"/>
        <w:spacing w:before="90"/>
        <w:ind w:left="820" w:right="38" w:firstLine="620"/>
        <w:jc w:val="both"/>
      </w:pPr>
      <w:r>
        <w:t>mg/L, milligrams per liter (parts per million)</w:t>
      </w:r>
    </w:p>
    <w:p w14:paraId="0995374B" w14:textId="0CD9DCCA" w:rsidR="00D054D8" w:rsidRDefault="00D054D8" w:rsidP="001F141E">
      <w:pPr>
        <w:pStyle w:val="BodyText"/>
        <w:spacing w:before="90"/>
        <w:ind w:left="820" w:right="38" w:firstLine="620"/>
        <w:jc w:val="both"/>
      </w:pPr>
      <w:r>
        <w:t>RPD; relative percent difference</w:t>
      </w:r>
    </w:p>
    <w:p w14:paraId="1CF7D7F9" w14:textId="6B2533D6" w:rsidR="008E4C7F" w:rsidRDefault="008E4C7F" w:rsidP="00D054D8">
      <w:pPr>
        <w:pStyle w:val="BodyText"/>
        <w:spacing w:before="90"/>
        <w:ind w:left="820" w:right="38"/>
        <w:jc w:val="both"/>
      </w:pPr>
    </w:p>
    <w:p w14:paraId="0D42846B" w14:textId="16E05CB9" w:rsidR="008E4C7F" w:rsidRDefault="008E4C7F" w:rsidP="00D054D8">
      <w:pPr>
        <w:pStyle w:val="BodyText"/>
        <w:spacing w:before="90"/>
        <w:ind w:left="820" w:right="38"/>
        <w:jc w:val="both"/>
      </w:pPr>
    </w:p>
    <w:p w14:paraId="3851E559" w14:textId="77777777" w:rsidR="001F141E" w:rsidRDefault="001F141E" w:rsidP="00D054D8">
      <w:pPr>
        <w:pStyle w:val="BodyText"/>
        <w:spacing w:before="90"/>
        <w:ind w:left="820" w:right="38"/>
        <w:jc w:val="both"/>
      </w:pPr>
    </w:p>
    <w:p w14:paraId="393CD6B6" w14:textId="6E05DAA8" w:rsidR="008E4C7F" w:rsidRDefault="008E4C7F" w:rsidP="00D054D8">
      <w:pPr>
        <w:pStyle w:val="BodyText"/>
        <w:spacing w:before="90"/>
        <w:ind w:left="820" w:right="38"/>
        <w:jc w:val="both"/>
      </w:pPr>
    </w:p>
    <w:p w14:paraId="1BF42AC4" w14:textId="38D84D64" w:rsidR="00630926" w:rsidRPr="001F141E" w:rsidRDefault="00630926" w:rsidP="001F141E">
      <w:pPr>
        <w:spacing w:before="90"/>
        <w:ind w:left="820"/>
        <w:rPr>
          <w:b/>
          <w:sz w:val="24"/>
        </w:rPr>
      </w:pPr>
      <w:r w:rsidRPr="00630926">
        <w:rPr>
          <w:b/>
          <w:color w:val="FF0000"/>
          <w:sz w:val="24"/>
        </w:rPr>
        <w:t xml:space="preserve">Table 4. </w:t>
      </w:r>
      <w:r>
        <w:rPr>
          <w:b/>
          <w:sz w:val="24"/>
        </w:rPr>
        <w:t>Data Quality Objectives for Metals Collected for Agency Baseline (Supplied by SGS)</w:t>
      </w:r>
    </w:p>
    <w:tbl>
      <w:tblPr>
        <w:tblW w:w="0" w:type="auto"/>
        <w:tblInd w:w="865" w:type="dxa"/>
        <w:tblBorders>
          <w:top w:val="double" w:sz="2" w:space="0" w:color="000000"/>
          <w:left w:val="double" w:sz="2" w:space="0" w:color="000000"/>
          <w:bottom w:val="double" w:sz="2" w:space="0" w:color="000000"/>
          <w:right w:val="double" w:sz="2" w:space="0" w:color="000000"/>
          <w:insideH w:val="double" w:sz="2" w:space="0" w:color="000000"/>
          <w:insideV w:val="double" w:sz="2" w:space="0" w:color="000000"/>
        </w:tblBorders>
        <w:tblLayout w:type="fixed"/>
        <w:tblCellMar>
          <w:left w:w="0" w:type="dxa"/>
          <w:right w:w="0" w:type="dxa"/>
        </w:tblCellMar>
        <w:tblLook w:val="01E0" w:firstRow="1" w:lastRow="1" w:firstColumn="1" w:lastColumn="1" w:noHBand="0" w:noVBand="0"/>
      </w:tblPr>
      <w:tblGrid>
        <w:gridCol w:w="2821"/>
        <w:gridCol w:w="2727"/>
        <w:gridCol w:w="2213"/>
        <w:gridCol w:w="1813"/>
        <w:gridCol w:w="2063"/>
        <w:gridCol w:w="2070"/>
      </w:tblGrid>
      <w:tr w:rsidR="00630926" w14:paraId="73AF84E5" w14:textId="77777777" w:rsidTr="00630926">
        <w:trPr>
          <w:trHeight w:val="890"/>
        </w:trPr>
        <w:tc>
          <w:tcPr>
            <w:tcW w:w="2821" w:type="dxa"/>
            <w:tcBorders>
              <w:top w:val="double" w:sz="2" w:space="0" w:color="000000"/>
              <w:left w:val="double" w:sz="2" w:space="0" w:color="000000"/>
              <w:bottom w:val="single" w:sz="6" w:space="0" w:color="000000"/>
              <w:right w:val="single" w:sz="6" w:space="0" w:color="000000"/>
            </w:tcBorders>
          </w:tcPr>
          <w:p w14:paraId="01196ADD" w14:textId="77777777" w:rsidR="00630926" w:rsidRDefault="00630926">
            <w:pPr>
              <w:pStyle w:val="TableParagraph"/>
              <w:rPr>
                <w:b/>
              </w:rPr>
            </w:pPr>
          </w:p>
          <w:p w14:paraId="4725429A" w14:textId="77777777" w:rsidR="00630926" w:rsidRDefault="00630926">
            <w:pPr>
              <w:pStyle w:val="TableParagraph"/>
              <w:spacing w:before="1"/>
              <w:ind w:left="92"/>
              <w:rPr>
                <w:b/>
                <w:sz w:val="24"/>
              </w:rPr>
            </w:pPr>
            <w:r>
              <w:rPr>
                <w:b/>
                <w:sz w:val="24"/>
              </w:rPr>
              <w:t>PARAMETER</w:t>
            </w:r>
          </w:p>
        </w:tc>
        <w:tc>
          <w:tcPr>
            <w:tcW w:w="2727" w:type="dxa"/>
            <w:tcBorders>
              <w:top w:val="double" w:sz="2" w:space="0" w:color="000000"/>
              <w:left w:val="single" w:sz="6" w:space="0" w:color="000000"/>
              <w:bottom w:val="single" w:sz="6" w:space="0" w:color="000000"/>
              <w:right w:val="single" w:sz="6" w:space="0" w:color="000000"/>
            </w:tcBorders>
          </w:tcPr>
          <w:p w14:paraId="7B78EF20" w14:textId="77777777" w:rsidR="00630926" w:rsidRDefault="00630926">
            <w:pPr>
              <w:pStyle w:val="TableParagraph"/>
              <w:rPr>
                <w:b/>
              </w:rPr>
            </w:pPr>
          </w:p>
          <w:p w14:paraId="697A9A7B" w14:textId="77777777" w:rsidR="00630926" w:rsidRDefault="00630926">
            <w:pPr>
              <w:pStyle w:val="TableParagraph"/>
              <w:spacing w:before="1"/>
              <w:ind w:left="107"/>
              <w:rPr>
                <w:b/>
                <w:sz w:val="24"/>
              </w:rPr>
            </w:pPr>
            <w:r>
              <w:rPr>
                <w:b/>
                <w:sz w:val="24"/>
              </w:rPr>
              <w:t>METHOD</w:t>
            </w:r>
          </w:p>
        </w:tc>
        <w:tc>
          <w:tcPr>
            <w:tcW w:w="2213" w:type="dxa"/>
            <w:tcBorders>
              <w:top w:val="double" w:sz="2" w:space="0" w:color="000000"/>
              <w:left w:val="single" w:sz="6" w:space="0" w:color="000000"/>
              <w:bottom w:val="single" w:sz="6" w:space="0" w:color="000000"/>
              <w:right w:val="single" w:sz="6" w:space="0" w:color="000000"/>
            </w:tcBorders>
            <w:hideMark/>
          </w:tcPr>
          <w:p w14:paraId="1F854444" w14:textId="77777777" w:rsidR="00630926" w:rsidRDefault="00630926">
            <w:pPr>
              <w:pStyle w:val="TableParagraph"/>
              <w:spacing w:before="116"/>
              <w:ind w:left="748" w:right="296" w:hanging="414"/>
              <w:rPr>
                <w:b/>
                <w:sz w:val="24"/>
              </w:rPr>
            </w:pPr>
            <w:r>
              <w:rPr>
                <w:b/>
                <w:sz w:val="24"/>
              </w:rPr>
              <w:t>SENSITIVITY (MDL)</w:t>
            </w:r>
          </w:p>
        </w:tc>
        <w:tc>
          <w:tcPr>
            <w:tcW w:w="1813" w:type="dxa"/>
            <w:tcBorders>
              <w:top w:val="double" w:sz="2" w:space="0" w:color="000000"/>
              <w:left w:val="single" w:sz="6" w:space="0" w:color="000000"/>
              <w:bottom w:val="single" w:sz="6" w:space="0" w:color="000000"/>
              <w:right w:val="single" w:sz="6" w:space="0" w:color="000000"/>
            </w:tcBorders>
            <w:hideMark/>
          </w:tcPr>
          <w:p w14:paraId="5698A78A" w14:textId="77777777" w:rsidR="00630926" w:rsidRDefault="00630926">
            <w:pPr>
              <w:pStyle w:val="TableParagraph"/>
              <w:spacing w:before="46"/>
              <w:ind w:left="478" w:right="460"/>
              <w:jc w:val="center"/>
              <w:rPr>
                <w:b/>
                <w:sz w:val="24"/>
              </w:rPr>
            </w:pPr>
            <w:r>
              <w:rPr>
                <w:b/>
                <w:sz w:val="24"/>
              </w:rPr>
              <w:t>PQL</w:t>
            </w:r>
          </w:p>
        </w:tc>
        <w:tc>
          <w:tcPr>
            <w:tcW w:w="2063" w:type="dxa"/>
            <w:tcBorders>
              <w:top w:val="double" w:sz="2" w:space="0" w:color="000000"/>
              <w:left w:val="single" w:sz="6" w:space="0" w:color="000000"/>
              <w:bottom w:val="single" w:sz="6" w:space="0" w:color="000000"/>
              <w:right w:val="single" w:sz="6" w:space="0" w:color="000000"/>
            </w:tcBorders>
            <w:hideMark/>
          </w:tcPr>
          <w:p w14:paraId="396033DF" w14:textId="77777777" w:rsidR="00630926" w:rsidRDefault="00630926">
            <w:pPr>
              <w:pStyle w:val="TableParagraph"/>
              <w:spacing w:before="45"/>
              <w:ind w:left="439" w:right="416" w:firstLine="61"/>
              <w:jc w:val="both"/>
              <w:rPr>
                <w:b/>
                <w:sz w:val="20"/>
              </w:rPr>
            </w:pPr>
            <w:r>
              <w:rPr>
                <w:b/>
                <w:sz w:val="20"/>
              </w:rPr>
              <w:t>OVERALL PROJECT PRECISION</w:t>
            </w:r>
            <w:r>
              <w:rPr>
                <w:rStyle w:val="FootnoteReference"/>
                <w:b/>
                <w:sz w:val="20"/>
              </w:rPr>
              <w:footnoteReference w:customMarkFollows="1" w:id="3"/>
              <w:t>*</w:t>
            </w:r>
          </w:p>
        </w:tc>
        <w:tc>
          <w:tcPr>
            <w:tcW w:w="2070" w:type="dxa"/>
            <w:tcBorders>
              <w:top w:val="double" w:sz="2" w:space="0" w:color="000000"/>
              <w:left w:val="single" w:sz="6" w:space="0" w:color="000000"/>
              <w:bottom w:val="single" w:sz="6" w:space="0" w:color="000000"/>
              <w:right w:val="double" w:sz="2" w:space="0" w:color="000000"/>
            </w:tcBorders>
          </w:tcPr>
          <w:p w14:paraId="3AB2CA94" w14:textId="77777777" w:rsidR="00630926" w:rsidRDefault="00630926">
            <w:pPr>
              <w:pStyle w:val="TableParagraph"/>
              <w:spacing w:before="7"/>
              <w:rPr>
                <w:b/>
                <w:sz w:val="26"/>
              </w:rPr>
            </w:pPr>
          </w:p>
          <w:p w14:paraId="78125E10" w14:textId="77777777" w:rsidR="00630926" w:rsidRDefault="00630926">
            <w:pPr>
              <w:pStyle w:val="TableParagraph"/>
              <w:ind w:left="318" w:right="281"/>
              <w:jc w:val="center"/>
              <w:rPr>
                <w:b/>
                <w:sz w:val="24"/>
              </w:rPr>
            </w:pPr>
            <w:r>
              <w:rPr>
                <w:b/>
                <w:sz w:val="24"/>
              </w:rPr>
              <w:t>ACCURACY</w:t>
            </w:r>
          </w:p>
        </w:tc>
      </w:tr>
      <w:tr w:rsidR="00630926" w14:paraId="6794AC4C" w14:textId="77777777" w:rsidTr="00630926">
        <w:trPr>
          <w:trHeight w:val="828"/>
        </w:trPr>
        <w:tc>
          <w:tcPr>
            <w:tcW w:w="2821" w:type="dxa"/>
            <w:tcBorders>
              <w:top w:val="single" w:sz="6" w:space="0" w:color="000000"/>
              <w:left w:val="double" w:sz="2" w:space="0" w:color="000000"/>
              <w:bottom w:val="single" w:sz="6" w:space="0" w:color="000000"/>
              <w:right w:val="single" w:sz="6" w:space="0" w:color="000000"/>
            </w:tcBorders>
            <w:hideMark/>
          </w:tcPr>
          <w:p w14:paraId="2F8A336A" w14:textId="77777777" w:rsidR="00630926" w:rsidRDefault="00630926">
            <w:pPr>
              <w:pStyle w:val="TableParagraph"/>
              <w:spacing w:line="274" w:lineRule="exact"/>
              <w:ind w:left="92"/>
              <w:rPr>
                <w:sz w:val="24"/>
              </w:rPr>
            </w:pPr>
            <w:r>
              <w:rPr>
                <w:sz w:val="24"/>
              </w:rPr>
              <w:t>Hardness</w:t>
            </w:r>
          </w:p>
        </w:tc>
        <w:tc>
          <w:tcPr>
            <w:tcW w:w="2727" w:type="dxa"/>
            <w:tcBorders>
              <w:top w:val="single" w:sz="6" w:space="0" w:color="000000"/>
              <w:left w:val="single" w:sz="6" w:space="0" w:color="000000"/>
              <w:bottom w:val="single" w:sz="6" w:space="0" w:color="000000"/>
              <w:right w:val="single" w:sz="6" w:space="0" w:color="000000"/>
            </w:tcBorders>
            <w:hideMark/>
          </w:tcPr>
          <w:p w14:paraId="63E32479" w14:textId="77777777" w:rsidR="00630926" w:rsidRDefault="00630926">
            <w:pPr>
              <w:pStyle w:val="TableParagraph"/>
              <w:spacing w:line="273" w:lineRule="exact"/>
              <w:ind w:left="107"/>
              <w:rPr>
                <w:sz w:val="24"/>
              </w:rPr>
            </w:pPr>
            <w:r>
              <w:rPr>
                <w:sz w:val="24"/>
              </w:rPr>
              <w:t>Calculated from Ca, total</w:t>
            </w:r>
          </w:p>
          <w:p w14:paraId="1BFB344A" w14:textId="77777777" w:rsidR="00630926" w:rsidRDefault="00630926">
            <w:pPr>
              <w:pStyle w:val="TableParagraph"/>
              <w:spacing w:before="13" w:line="276" w:lineRule="exact"/>
              <w:ind w:left="107"/>
              <w:rPr>
                <w:sz w:val="16"/>
              </w:rPr>
            </w:pPr>
            <w:r>
              <w:rPr>
                <w:position w:val="1"/>
                <w:sz w:val="24"/>
              </w:rPr>
              <w:t xml:space="preserve">and Mg, total as </w:t>
            </w:r>
            <w:proofErr w:type="spellStart"/>
            <w:r>
              <w:rPr>
                <w:position w:val="1"/>
                <w:sz w:val="24"/>
              </w:rPr>
              <w:t>CaCO</w:t>
            </w:r>
            <w:proofErr w:type="spellEnd"/>
            <w:r>
              <w:rPr>
                <w:sz w:val="16"/>
              </w:rPr>
              <w:t xml:space="preserve">3 </w:t>
            </w:r>
            <w:r>
              <w:rPr>
                <w:position w:val="1"/>
                <w:sz w:val="24"/>
              </w:rPr>
              <w:t xml:space="preserve">+ </w:t>
            </w:r>
            <w:proofErr w:type="spellStart"/>
            <w:r>
              <w:rPr>
                <w:position w:val="1"/>
                <w:sz w:val="24"/>
              </w:rPr>
              <w:t>MgCO</w:t>
            </w:r>
            <w:proofErr w:type="spellEnd"/>
            <w:r>
              <w:rPr>
                <w:sz w:val="16"/>
              </w:rPr>
              <w:t>3</w:t>
            </w:r>
          </w:p>
        </w:tc>
        <w:tc>
          <w:tcPr>
            <w:tcW w:w="2213" w:type="dxa"/>
            <w:tcBorders>
              <w:top w:val="single" w:sz="6" w:space="0" w:color="000000"/>
              <w:left w:val="single" w:sz="6" w:space="0" w:color="000000"/>
              <w:bottom w:val="single" w:sz="6" w:space="0" w:color="000000"/>
              <w:right w:val="single" w:sz="6" w:space="0" w:color="000000"/>
            </w:tcBorders>
          </w:tcPr>
          <w:p w14:paraId="0F11B7CE" w14:textId="77777777" w:rsidR="00630926" w:rsidRDefault="00630926">
            <w:pPr>
              <w:pStyle w:val="TableParagraph"/>
            </w:pPr>
          </w:p>
        </w:tc>
        <w:tc>
          <w:tcPr>
            <w:tcW w:w="1813" w:type="dxa"/>
            <w:tcBorders>
              <w:top w:val="single" w:sz="6" w:space="0" w:color="000000"/>
              <w:left w:val="single" w:sz="6" w:space="0" w:color="000000"/>
              <w:bottom w:val="single" w:sz="6" w:space="0" w:color="000000"/>
              <w:right w:val="single" w:sz="6" w:space="0" w:color="000000"/>
            </w:tcBorders>
          </w:tcPr>
          <w:p w14:paraId="35C500CD" w14:textId="77777777" w:rsidR="00630926" w:rsidRDefault="00630926">
            <w:pPr>
              <w:pStyle w:val="TableParagraph"/>
            </w:pPr>
          </w:p>
        </w:tc>
        <w:tc>
          <w:tcPr>
            <w:tcW w:w="2063" w:type="dxa"/>
            <w:tcBorders>
              <w:top w:val="single" w:sz="6" w:space="0" w:color="000000"/>
              <w:left w:val="single" w:sz="6" w:space="0" w:color="000000"/>
              <w:bottom w:val="single" w:sz="6" w:space="0" w:color="000000"/>
              <w:right w:val="single" w:sz="6" w:space="0" w:color="000000"/>
            </w:tcBorders>
          </w:tcPr>
          <w:p w14:paraId="61BC7D54" w14:textId="77777777" w:rsidR="00630926" w:rsidRDefault="00630926">
            <w:pPr>
              <w:pStyle w:val="TableParagraph"/>
            </w:pPr>
          </w:p>
        </w:tc>
        <w:tc>
          <w:tcPr>
            <w:tcW w:w="2070" w:type="dxa"/>
            <w:tcBorders>
              <w:top w:val="single" w:sz="6" w:space="0" w:color="000000"/>
              <w:left w:val="single" w:sz="6" w:space="0" w:color="000000"/>
              <w:bottom w:val="single" w:sz="6" w:space="0" w:color="000000"/>
              <w:right w:val="double" w:sz="2" w:space="0" w:color="000000"/>
            </w:tcBorders>
          </w:tcPr>
          <w:p w14:paraId="1720FCF3" w14:textId="77777777" w:rsidR="00630926" w:rsidRDefault="00630926">
            <w:pPr>
              <w:pStyle w:val="TableParagraph"/>
            </w:pPr>
          </w:p>
        </w:tc>
      </w:tr>
      <w:tr w:rsidR="00630926" w14:paraId="01B2411C" w14:textId="77777777" w:rsidTr="00630926">
        <w:trPr>
          <w:trHeight w:val="265"/>
        </w:trPr>
        <w:tc>
          <w:tcPr>
            <w:tcW w:w="2821" w:type="dxa"/>
            <w:tcBorders>
              <w:top w:val="single" w:sz="6" w:space="0" w:color="000000"/>
              <w:left w:val="double" w:sz="2" w:space="0" w:color="000000"/>
              <w:bottom w:val="single" w:sz="6" w:space="0" w:color="000000"/>
              <w:right w:val="single" w:sz="6" w:space="0" w:color="000000"/>
            </w:tcBorders>
            <w:hideMark/>
          </w:tcPr>
          <w:p w14:paraId="4DA2DE63" w14:textId="77777777" w:rsidR="00630926" w:rsidRDefault="00630926">
            <w:pPr>
              <w:pStyle w:val="TableParagraph"/>
              <w:spacing w:line="246" w:lineRule="exact"/>
              <w:ind w:left="92"/>
              <w:rPr>
                <w:sz w:val="24"/>
              </w:rPr>
            </w:pPr>
            <w:r>
              <w:rPr>
                <w:sz w:val="24"/>
              </w:rPr>
              <w:t>Calcium, total</w:t>
            </w:r>
          </w:p>
        </w:tc>
        <w:tc>
          <w:tcPr>
            <w:tcW w:w="2727" w:type="dxa"/>
            <w:tcBorders>
              <w:top w:val="single" w:sz="6" w:space="0" w:color="000000"/>
              <w:left w:val="single" w:sz="6" w:space="0" w:color="000000"/>
              <w:bottom w:val="single" w:sz="6" w:space="0" w:color="000000"/>
              <w:right w:val="single" w:sz="6" w:space="0" w:color="000000"/>
            </w:tcBorders>
            <w:hideMark/>
          </w:tcPr>
          <w:p w14:paraId="7C3A62B0" w14:textId="77777777" w:rsidR="00630926" w:rsidRDefault="00630926">
            <w:pPr>
              <w:pStyle w:val="TableParagraph"/>
              <w:spacing w:line="246" w:lineRule="exact"/>
              <w:ind w:left="107"/>
              <w:rPr>
                <w:sz w:val="24"/>
              </w:rPr>
            </w:pPr>
            <w:r>
              <w:rPr>
                <w:sz w:val="24"/>
              </w:rPr>
              <w:t>EPA 200.7</w:t>
            </w:r>
          </w:p>
        </w:tc>
        <w:tc>
          <w:tcPr>
            <w:tcW w:w="2213" w:type="dxa"/>
            <w:tcBorders>
              <w:top w:val="single" w:sz="6" w:space="0" w:color="000000"/>
              <w:left w:val="single" w:sz="6" w:space="0" w:color="000000"/>
              <w:bottom w:val="single" w:sz="6" w:space="0" w:color="000000"/>
              <w:right w:val="single" w:sz="6" w:space="0" w:color="000000"/>
            </w:tcBorders>
            <w:hideMark/>
          </w:tcPr>
          <w:p w14:paraId="66E8FB43" w14:textId="77777777" w:rsidR="00630926" w:rsidRDefault="00630926">
            <w:pPr>
              <w:pStyle w:val="TableParagraph"/>
              <w:spacing w:line="246" w:lineRule="exact"/>
              <w:ind w:right="648"/>
              <w:jc w:val="right"/>
              <w:rPr>
                <w:sz w:val="24"/>
              </w:rPr>
            </w:pPr>
            <w:r>
              <w:rPr>
                <w:sz w:val="24"/>
              </w:rPr>
              <w:t>1.0 mg/L</w:t>
            </w:r>
          </w:p>
        </w:tc>
        <w:tc>
          <w:tcPr>
            <w:tcW w:w="1813" w:type="dxa"/>
            <w:tcBorders>
              <w:top w:val="single" w:sz="6" w:space="0" w:color="000000"/>
              <w:left w:val="single" w:sz="6" w:space="0" w:color="000000"/>
              <w:bottom w:val="single" w:sz="6" w:space="0" w:color="000000"/>
              <w:right w:val="single" w:sz="6" w:space="0" w:color="000000"/>
            </w:tcBorders>
            <w:hideMark/>
          </w:tcPr>
          <w:p w14:paraId="12FC26F7" w14:textId="77777777" w:rsidR="00630926" w:rsidRDefault="00630926">
            <w:pPr>
              <w:pStyle w:val="TableParagraph"/>
              <w:spacing w:line="246" w:lineRule="exact"/>
              <w:ind w:left="468"/>
              <w:rPr>
                <w:sz w:val="24"/>
              </w:rPr>
            </w:pPr>
            <w:r>
              <w:rPr>
                <w:sz w:val="24"/>
              </w:rPr>
              <w:t>4.0 mg/L</w:t>
            </w:r>
          </w:p>
        </w:tc>
        <w:tc>
          <w:tcPr>
            <w:tcW w:w="2063" w:type="dxa"/>
            <w:tcBorders>
              <w:top w:val="single" w:sz="6" w:space="0" w:color="000000"/>
              <w:left w:val="single" w:sz="6" w:space="0" w:color="000000"/>
              <w:bottom w:val="single" w:sz="6" w:space="0" w:color="000000"/>
              <w:right w:val="single" w:sz="6" w:space="0" w:color="000000"/>
            </w:tcBorders>
            <w:hideMark/>
          </w:tcPr>
          <w:p w14:paraId="6E6F7B3D" w14:textId="77777777" w:rsidR="00630926" w:rsidRDefault="00630926">
            <w:pPr>
              <w:pStyle w:val="TableParagraph"/>
              <w:spacing w:line="246" w:lineRule="exact"/>
              <w:ind w:left="516"/>
              <w:rPr>
                <w:sz w:val="24"/>
              </w:rPr>
            </w:pPr>
            <w:r>
              <w:rPr>
                <w:sz w:val="24"/>
              </w:rPr>
              <w:t>≤ 20 RPD</w:t>
            </w:r>
          </w:p>
        </w:tc>
        <w:tc>
          <w:tcPr>
            <w:tcW w:w="2070" w:type="dxa"/>
            <w:tcBorders>
              <w:top w:val="single" w:sz="6" w:space="0" w:color="000000"/>
              <w:left w:val="single" w:sz="6" w:space="0" w:color="000000"/>
              <w:bottom w:val="single" w:sz="6" w:space="0" w:color="000000"/>
              <w:right w:val="double" w:sz="2" w:space="0" w:color="000000"/>
            </w:tcBorders>
            <w:hideMark/>
          </w:tcPr>
          <w:p w14:paraId="45D7C520" w14:textId="77777777" w:rsidR="00630926" w:rsidRDefault="00630926">
            <w:pPr>
              <w:pStyle w:val="TableParagraph"/>
              <w:spacing w:line="246" w:lineRule="exact"/>
              <w:ind w:left="318" w:right="281"/>
              <w:jc w:val="center"/>
              <w:rPr>
                <w:sz w:val="24"/>
              </w:rPr>
            </w:pPr>
            <w:r>
              <w:rPr>
                <w:sz w:val="24"/>
              </w:rPr>
              <w:t>±21 % LCS</w:t>
            </w:r>
          </w:p>
        </w:tc>
      </w:tr>
      <w:tr w:rsidR="00630926" w14:paraId="5C718FAE" w14:textId="77777777" w:rsidTr="00630926">
        <w:trPr>
          <w:trHeight w:val="275"/>
        </w:trPr>
        <w:tc>
          <w:tcPr>
            <w:tcW w:w="2821" w:type="dxa"/>
            <w:tcBorders>
              <w:top w:val="single" w:sz="6" w:space="0" w:color="000000"/>
              <w:left w:val="double" w:sz="2" w:space="0" w:color="000000"/>
              <w:bottom w:val="single" w:sz="6" w:space="0" w:color="000000"/>
              <w:right w:val="single" w:sz="6" w:space="0" w:color="000000"/>
            </w:tcBorders>
            <w:hideMark/>
          </w:tcPr>
          <w:p w14:paraId="2E78728A" w14:textId="77777777" w:rsidR="00630926" w:rsidRDefault="00630926">
            <w:pPr>
              <w:pStyle w:val="TableParagraph"/>
              <w:spacing w:line="255" w:lineRule="exact"/>
              <w:ind w:left="92"/>
              <w:rPr>
                <w:sz w:val="24"/>
              </w:rPr>
            </w:pPr>
            <w:r>
              <w:rPr>
                <w:sz w:val="24"/>
              </w:rPr>
              <w:t>Iron, total</w:t>
            </w:r>
          </w:p>
        </w:tc>
        <w:tc>
          <w:tcPr>
            <w:tcW w:w="2727" w:type="dxa"/>
            <w:tcBorders>
              <w:top w:val="single" w:sz="6" w:space="0" w:color="000000"/>
              <w:left w:val="single" w:sz="6" w:space="0" w:color="000000"/>
              <w:bottom w:val="single" w:sz="6" w:space="0" w:color="000000"/>
              <w:right w:val="single" w:sz="6" w:space="0" w:color="000000"/>
            </w:tcBorders>
            <w:hideMark/>
          </w:tcPr>
          <w:p w14:paraId="5DCEE7C8" w14:textId="77777777" w:rsidR="00630926" w:rsidRDefault="00630926">
            <w:pPr>
              <w:pStyle w:val="TableParagraph"/>
              <w:spacing w:line="255" w:lineRule="exact"/>
              <w:ind w:left="107"/>
              <w:rPr>
                <w:sz w:val="24"/>
              </w:rPr>
            </w:pPr>
            <w:r>
              <w:rPr>
                <w:sz w:val="24"/>
              </w:rPr>
              <w:t>EPA 200.7</w:t>
            </w:r>
          </w:p>
        </w:tc>
        <w:tc>
          <w:tcPr>
            <w:tcW w:w="2213" w:type="dxa"/>
            <w:tcBorders>
              <w:top w:val="single" w:sz="6" w:space="0" w:color="000000"/>
              <w:left w:val="single" w:sz="6" w:space="0" w:color="000000"/>
              <w:bottom w:val="single" w:sz="6" w:space="0" w:color="000000"/>
              <w:right w:val="single" w:sz="6" w:space="0" w:color="000000"/>
            </w:tcBorders>
            <w:hideMark/>
          </w:tcPr>
          <w:p w14:paraId="659ED7B8" w14:textId="77777777" w:rsidR="00630926" w:rsidRDefault="00630926">
            <w:pPr>
              <w:pStyle w:val="TableParagraph"/>
              <w:spacing w:line="255" w:lineRule="exact"/>
              <w:ind w:right="648"/>
              <w:jc w:val="right"/>
              <w:rPr>
                <w:sz w:val="24"/>
              </w:rPr>
            </w:pPr>
            <w:r>
              <w:rPr>
                <w:sz w:val="24"/>
              </w:rPr>
              <w:t>2.0 mg/L</w:t>
            </w:r>
          </w:p>
        </w:tc>
        <w:tc>
          <w:tcPr>
            <w:tcW w:w="1813" w:type="dxa"/>
            <w:tcBorders>
              <w:top w:val="single" w:sz="6" w:space="0" w:color="000000"/>
              <w:left w:val="single" w:sz="6" w:space="0" w:color="000000"/>
              <w:bottom w:val="single" w:sz="6" w:space="0" w:color="000000"/>
              <w:right w:val="single" w:sz="6" w:space="0" w:color="000000"/>
            </w:tcBorders>
            <w:hideMark/>
          </w:tcPr>
          <w:p w14:paraId="19C6958C" w14:textId="77777777" w:rsidR="00630926" w:rsidRDefault="00630926">
            <w:pPr>
              <w:pStyle w:val="TableParagraph"/>
              <w:spacing w:line="255" w:lineRule="exact"/>
              <w:ind w:left="468"/>
              <w:rPr>
                <w:sz w:val="24"/>
              </w:rPr>
            </w:pPr>
            <w:r>
              <w:rPr>
                <w:sz w:val="24"/>
              </w:rPr>
              <w:t>8.0 mg/L</w:t>
            </w:r>
          </w:p>
        </w:tc>
        <w:tc>
          <w:tcPr>
            <w:tcW w:w="2063" w:type="dxa"/>
            <w:tcBorders>
              <w:top w:val="single" w:sz="6" w:space="0" w:color="000000"/>
              <w:left w:val="single" w:sz="6" w:space="0" w:color="000000"/>
              <w:bottom w:val="single" w:sz="6" w:space="0" w:color="000000"/>
              <w:right w:val="single" w:sz="6" w:space="0" w:color="000000"/>
            </w:tcBorders>
            <w:hideMark/>
          </w:tcPr>
          <w:p w14:paraId="7263DE51" w14:textId="77777777" w:rsidR="00630926" w:rsidRDefault="00630926">
            <w:pPr>
              <w:pStyle w:val="TableParagraph"/>
              <w:spacing w:line="255" w:lineRule="exact"/>
              <w:ind w:left="516"/>
              <w:rPr>
                <w:sz w:val="24"/>
              </w:rPr>
            </w:pPr>
            <w:r>
              <w:rPr>
                <w:sz w:val="24"/>
              </w:rPr>
              <w:t>≤ 20 RPD</w:t>
            </w:r>
          </w:p>
        </w:tc>
        <w:tc>
          <w:tcPr>
            <w:tcW w:w="2070" w:type="dxa"/>
            <w:tcBorders>
              <w:top w:val="single" w:sz="6" w:space="0" w:color="000000"/>
              <w:left w:val="single" w:sz="6" w:space="0" w:color="000000"/>
              <w:bottom w:val="single" w:sz="6" w:space="0" w:color="000000"/>
              <w:right w:val="double" w:sz="2" w:space="0" w:color="000000"/>
            </w:tcBorders>
            <w:hideMark/>
          </w:tcPr>
          <w:p w14:paraId="7C54CE0C" w14:textId="77777777" w:rsidR="00630926" w:rsidRDefault="00630926">
            <w:pPr>
              <w:pStyle w:val="TableParagraph"/>
              <w:spacing w:line="255" w:lineRule="exact"/>
              <w:ind w:left="318" w:right="281"/>
              <w:jc w:val="center"/>
              <w:rPr>
                <w:sz w:val="24"/>
              </w:rPr>
            </w:pPr>
            <w:r>
              <w:rPr>
                <w:sz w:val="24"/>
              </w:rPr>
              <w:t>±49.5 % LCS</w:t>
            </w:r>
          </w:p>
        </w:tc>
      </w:tr>
      <w:tr w:rsidR="00630926" w14:paraId="70137AC0" w14:textId="77777777" w:rsidTr="00630926">
        <w:trPr>
          <w:trHeight w:val="276"/>
        </w:trPr>
        <w:tc>
          <w:tcPr>
            <w:tcW w:w="2821" w:type="dxa"/>
            <w:tcBorders>
              <w:top w:val="single" w:sz="6" w:space="0" w:color="000000"/>
              <w:left w:val="double" w:sz="2" w:space="0" w:color="000000"/>
              <w:bottom w:val="single" w:sz="6" w:space="0" w:color="000000"/>
              <w:right w:val="single" w:sz="6" w:space="0" w:color="000000"/>
            </w:tcBorders>
            <w:hideMark/>
          </w:tcPr>
          <w:p w14:paraId="0BA1E0A7" w14:textId="77777777" w:rsidR="00630926" w:rsidRDefault="00630926">
            <w:pPr>
              <w:pStyle w:val="TableParagraph"/>
              <w:spacing w:line="257" w:lineRule="exact"/>
              <w:ind w:left="92"/>
              <w:rPr>
                <w:sz w:val="24"/>
              </w:rPr>
            </w:pPr>
            <w:r>
              <w:rPr>
                <w:sz w:val="24"/>
              </w:rPr>
              <w:t>Magnesium, total</w:t>
            </w:r>
          </w:p>
        </w:tc>
        <w:tc>
          <w:tcPr>
            <w:tcW w:w="2727" w:type="dxa"/>
            <w:tcBorders>
              <w:top w:val="single" w:sz="6" w:space="0" w:color="000000"/>
              <w:left w:val="single" w:sz="6" w:space="0" w:color="000000"/>
              <w:bottom w:val="single" w:sz="6" w:space="0" w:color="000000"/>
              <w:right w:val="single" w:sz="6" w:space="0" w:color="000000"/>
            </w:tcBorders>
            <w:hideMark/>
          </w:tcPr>
          <w:p w14:paraId="5C34235C" w14:textId="77777777" w:rsidR="00630926" w:rsidRDefault="00630926">
            <w:pPr>
              <w:pStyle w:val="TableParagraph"/>
              <w:spacing w:line="257" w:lineRule="exact"/>
              <w:ind w:left="107"/>
              <w:rPr>
                <w:sz w:val="24"/>
              </w:rPr>
            </w:pPr>
            <w:r>
              <w:rPr>
                <w:sz w:val="24"/>
              </w:rPr>
              <w:t>EPA 200.7</w:t>
            </w:r>
          </w:p>
        </w:tc>
        <w:tc>
          <w:tcPr>
            <w:tcW w:w="2213" w:type="dxa"/>
            <w:tcBorders>
              <w:top w:val="single" w:sz="6" w:space="0" w:color="000000"/>
              <w:left w:val="single" w:sz="6" w:space="0" w:color="000000"/>
              <w:bottom w:val="single" w:sz="6" w:space="0" w:color="000000"/>
              <w:right w:val="single" w:sz="6" w:space="0" w:color="000000"/>
            </w:tcBorders>
            <w:hideMark/>
          </w:tcPr>
          <w:p w14:paraId="573D5F34" w14:textId="77777777" w:rsidR="00630926" w:rsidRDefault="00630926">
            <w:pPr>
              <w:pStyle w:val="TableParagraph"/>
              <w:spacing w:line="257" w:lineRule="exact"/>
              <w:ind w:right="648"/>
              <w:jc w:val="right"/>
              <w:rPr>
                <w:sz w:val="24"/>
              </w:rPr>
            </w:pPr>
            <w:r>
              <w:rPr>
                <w:sz w:val="24"/>
              </w:rPr>
              <w:t>0.2 mg/L</w:t>
            </w:r>
          </w:p>
        </w:tc>
        <w:tc>
          <w:tcPr>
            <w:tcW w:w="1813" w:type="dxa"/>
            <w:tcBorders>
              <w:top w:val="single" w:sz="6" w:space="0" w:color="000000"/>
              <w:left w:val="single" w:sz="6" w:space="0" w:color="000000"/>
              <w:bottom w:val="single" w:sz="6" w:space="0" w:color="000000"/>
              <w:right w:val="single" w:sz="6" w:space="0" w:color="000000"/>
            </w:tcBorders>
            <w:hideMark/>
          </w:tcPr>
          <w:p w14:paraId="687A4579" w14:textId="77777777" w:rsidR="00630926" w:rsidRDefault="00630926">
            <w:pPr>
              <w:pStyle w:val="TableParagraph"/>
              <w:spacing w:line="257" w:lineRule="exact"/>
              <w:ind w:left="478" w:right="460"/>
              <w:jc w:val="center"/>
              <w:rPr>
                <w:sz w:val="24"/>
              </w:rPr>
            </w:pPr>
            <w:r>
              <w:rPr>
                <w:sz w:val="24"/>
              </w:rPr>
              <w:t>2.0mg/L</w:t>
            </w:r>
          </w:p>
        </w:tc>
        <w:tc>
          <w:tcPr>
            <w:tcW w:w="2063" w:type="dxa"/>
            <w:tcBorders>
              <w:top w:val="single" w:sz="6" w:space="0" w:color="000000"/>
              <w:left w:val="single" w:sz="6" w:space="0" w:color="000000"/>
              <w:bottom w:val="single" w:sz="6" w:space="0" w:color="000000"/>
              <w:right w:val="single" w:sz="6" w:space="0" w:color="000000"/>
            </w:tcBorders>
            <w:hideMark/>
          </w:tcPr>
          <w:p w14:paraId="35C82F44" w14:textId="77777777" w:rsidR="00630926" w:rsidRDefault="00630926">
            <w:pPr>
              <w:pStyle w:val="TableParagraph"/>
              <w:spacing w:line="257" w:lineRule="exact"/>
              <w:ind w:left="516"/>
              <w:rPr>
                <w:sz w:val="24"/>
              </w:rPr>
            </w:pPr>
            <w:r>
              <w:rPr>
                <w:sz w:val="24"/>
              </w:rPr>
              <w:t>≤ 20 RPD</w:t>
            </w:r>
          </w:p>
        </w:tc>
        <w:tc>
          <w:tcPr>
            <w:tcW w:w="2070" w:type="dxa"/>
            <w:tcBorders>
              <w:top w:val="single" w:sz="6" w:space="0" w:color="000000"/>
              <w:left w:val="single" w:sz="6" w:space="0" w:color="000000"/>
              <w:bottom w:val="single" w:sz="6" w:space="0" w:color="000000"/>
              <w:right w:val="double" w:sz="2" w:space="0" w:color="000000"/>
            </w:tcBorders>
            <w:hideMark/>
          </w:tcPr>
          <w:p w14:paraId="5BCA044A" w14:textId="77777777" w:rsidR="00630926" w:rsidRDefault="00630926">
            <w:pPr>
              <w:pStyle w:val="TableParagraph"/>
              <w:spacing w:line="257" w:lineRule="exact"/>
              <w:ind w:left="318" w:right="281"/>
              <w:jc w:val="center"/>
              <w:rPr>
                <w:sz w:val="24"/>
              </w:rPr>
            </w:pPr>
            <w:r>
              <w:rPr>
                <w:sz w:val="24"/>
              </w:rPr>
              <w:t>±27 % LCS</w:t>
            </w:r>
          </w:p>
        </w:tc>
      </w:tr>
      <w:tr w:rsidR="00630926" w14:paraId="391D1F0D" w14:textId="77777777" w:rsidTr="00630926">
        <w:trPr>
          <w:trHeight w:val="551"/>
        </w:trPr>
        <w:tc>
          <w:tcPr>
            <w:tcW w:w="2821" w:type="dxa"/>
            <w:tcBorders>
              <w:top w:val="single" w:sz="6" w:space="0" w:color="000000"/>
              <w:left w:val="double" w:sz="2" w:space="0" w:color="000000"/>
              <w:bottom w:val="single" w:sz="6" w:space="0" w:color="000000"/>
              <w:right w:val="single" w:sz="6" w:space="0" w:color="000000"/>
            </w:tcBorders>
            <w:hideMark/>
          </w:tcPr>
          <w:p w14:paraId="3658F8DC" w14:textId="77777777" w:rsidR="00630926" w:rsidRDefault="00630926">
            <w:pPr>
              <w:pStyle w:val="TableParagraph"/>
              <w:spacing w:line="272" w:lineRule="exact"/>
              <w:ind w:left="92"/>
              <w:rPr>
                <w:sz w:val="24"/>
              </w:rPr>
            </w:pPr>
            <w:r>
              <w:rPr>
                <w:sz w:val="24"/>
              </w:rPr>
              <w:t>Arsenic, dissolved</w:t>
            </w:r>
          </w:p>
        </w:tc>
        <w:tc>
          <w:tcPr>
            <w:tcW w:w="2727" w:type="dxa"/>
            <w:tcBorders>
              <w:top w:val="single" w:sz="6" w:space="0" w:color="000000"/>
              <w:left w:val="single" w:sz="6" w:space="0" w:color="000000"/>
              <w:bottom w:val="single" w:sz="6" w:space="0" w:color="000000"/>
              <w:right w:val="single" w:sz="6" w:space="0" w:color="000000"/>
            </w:tcBorders>
            <w:hideMark/>
          </w:tcPr>
          <w:p w14:paraId="0E4FD2FC" w14:textId="77777777" w:rsidR="00630926" w:rsidRDefault="00630926">
            <w:pPr>
              <w:pStyle w:val="TableParagraph"/>
              <w:spacing w:line="272" w:lineRule="exact"/>
              <w:ind w:left="107"/>
              <w:rPr>
                <w:sz w:val="24"/>
              </w:rPr>
            </w:pPr>
            <w:r>
              <w:rPr>
                <w:sz w:val="24"/>
              </w:rPr>
              <w:t>EPA 200.8</w:t>
            </w:r>
          </w:p>
        </w:tc>
        <w:tc>
          <w:tcPr>
            <w:tcW w:w="2213" w:type="dxa"/>
            <w:tcBorders>
              <w:top w:val="single" w:sz="6" w:space="0" w:color="000000"/>
              <w:left w:val="single" w:sz="6" w:space="0" w:color="000000"/>
              <w:bottom w:val="single" w:sz="6" w:space="0" w:color="000000"/>
              <w:right w:val="single" w:sz="6" w:space="0" w:color="000000"/>
            </w:tcBorders>
            <w:hideMark/>
          </w:tcPr>
          <w:p w14:paraId="275DD6D4" w14:textId="77777777" w:rsidR="00630926" w:rsidRDefault="00630926">
            <w:pPr>
              <w:pStyle w:val="TableParagraph"/>
              <w:spacing w:line="272" w:lineRule="exact"/>
              <w:ind w:right="672"/>
              <w:jc w:val="right"/>
              <w:rPr>
                <w:sz w:val="24"/>
              </w:rPr>
            </w:pPr>
            <w:r>
              <w:rPr>
                <w:sz w:val="24"/>
              </w:rPr>
              <w:t>1.5 µg/L</w:t>
            </w:r>
          </w:p>
        </w:tc>
        <w:tc>
          <w:tcPr>
            <w:tcW w:w="1813" w:type="dxa"/>
            <w:tcBorders>
              <w:top w:val="single" w:sz="6" w:space="0" w:color="000000"/>
              <w:left w:val="single" w:sz="6" w:space="0" w:color="000000"/>
              <w:bottom w:val="single" w:sz="6" w:space="0" w:color="000000"/>
              <w:right w:val="single" w:sz="6" w:space="0" w:color="000000"/>
            </w:tcBorders>
            <w:hideMark/>
          </w:tcPr>
          <w:p w14:paraId="56074F37" w14:textId="77777777" w:rsidR="00630926" w:rsidRDefault="00630926">
            <w:pPr>
              <w:pStyle w:val="TableParagraph"/>
              <w:spacing w:line="272" w:lineRule="exact"/>
              <w:ind w:left="492"/>
              <w:rPr>
                <w:sz w:val="24"/>
              </w:rPr>
            </w:pPr>
            <w:r>
              <w:rPr>
                <w:sz w:val="24"/>
              </w:rPr>
              <w:t>5.0 µg/L</w:t>
            </w:r>
          </w:p>
        </w:tc>
        <w:tc>
          <w:tcPr>
            <w:tcW w:w="2063" w:type="dxa"/>
            <w:tcBorders>
              <w:top w:val="single" w:sz="6" w:space="0" w:color="000000"/>
              <w:left w:val="single" w:sz="6" w:space="0" w:color="000000"/>
              <w:bottom w:val="single" w:sz="6" w:space="0" w:color="000000"/>
              <w:right w:val="single" w:sz="6" w:space="0" w:color="000000"/>
            </w:tcBorders>
            <w:hideMark/>
          </w:tcPr>
          <w:p w14:paraId="7176E6C4" w14:textId="77777777" w:rsidR="00630926" w:rsidRDefault="00630926">
            <w:pPr>
              <w:pStyle w:val="TableParagraph"/>
              <w:spacing w:line="272" w:lineRule="exact"/>
              <w:ind w:left="516"/>
              <w:rPr>
                <w:sz w:val="24"/>
              </w:rPr>
            </w:pPr>
            <w:r>
              <w:rPr>
                <w:sz w:val="24"/>
              </w:rPr>
              <w:t>≤ 20 RPD</w:t>
            </w:r>
          </w:p>
        </w:tc>
        <w:tc>
          <w:tcPr>
            <w:tcW w:w="2070" w:type="dxa"/>
            <w:tcBorders>
              <w:top w:val="single" w:sz="6" w:space="0" w:color="000000"/>
              <w:left w:val="single" w:sz="6" w:space="0" w:color="000000"/>
              <w:bottom w:val="single" w:sz="6" w:space="0" w:color="000000"/>
              <w:right w:val="double" w:sz="2" w:space="0" w:color="000000"/>
            </w:tcBorders>
            <w:hideMark/>
          </w:tcPr>
          <w:p w14:paraId="797FDBB8" w14:textId="77777777" w:rsidR="00630926" w:rsidRDefault="00630926">
            <w:pPr>
              <w:pStyle w:val="TableParagraph"/>
              <w:spacing w:line="272" w:lineRule="exact"/>
              <w:ind w:left="318" w:right="281"/>
              <w:jc w:val="center"/>
              <w:rPr>
                <w:sz w:val="24"/>
              </w:rPr>
            </w:pPr>
            <w:r>
              <w:rPr>
                <w:sz w:val="24"/>
              </w:rPr>
              <w:t>±15 % LFB</w:t>
            </w:r>
          </w:p>
        </w:tc>
      </w:tr>
      <w:tr w:rsidR="00630926" w14:paraId="3977679F" w14:textId="77777777" w:rsidTr="00630926">
        <w:trPr>
          <w:trHeight w:val="276"/>
        </w:trPr>
        <w:tc>
          <w:tcPr>
            <w:tcW w:w="2821" w:type="dxa"/>
            <w:tcBorders>
              <w:top w:val="single" w:sz="6" w:space="0" w:color="000000"/>
              <w:left w:val="double" w:sz="2" w:space="0" w:color="000000"/>
              <w:bottom w:val="single" w:sz="6" w:space="0" w:color="000000"/>
              <w:right w:val="single" w:sz="6" w:space="0" w:color="000000"/>
            </w:tcBorders>
            <w:hideMark/>
          </w:tcPr>
          <w:p w14:paraId="2D3CFD48" w14:textId="77777777" w:rsidR="00630926" w:rsidRDefault="00630926">
            <w:pPr>
              <w:pStyle w:val="TableParagraph"/>
              <w:spacing w:line="257" w:lineRule="exact"/>
              <w:ind w:left="92"/>
              <w:rPr>
                <w:sz w:val="24"/>
              </w:rPr>
            </w:pPr>
            <w:r>
              <w:rPr>
                <w:sz w:val="24"/>
              </w:rPr>
              <w:t>Cadmium, dissolved</w:t>
            </w:r>
          </w:p>
        </w:tc>
        <w:tc>
          <w:tcPr>
            <w:tcW w:w="2727" w:type="dxa"/>
            <w:tcBorders>
              <w:top w:val="single" w:sz="6" w:space="0" w:color="000000"/>
              <w:left w:val="single" w:sz="6" w:space="0" w:color="000000"/>
              <w:bottom w:val="single" w:sz="6" w:space="0" w:color="000000"/>
              <w:right w:val="single" w:sz="6" w:space="0" w:color="000000"/>
            </w:tcBorders>
            <w:hideMark/>
          </w:tcPr>
          <w:p w14:paraId="17CD788B" w14:textId="77777777" w:rsidR="00630926" w:rsidRDefault="00630926">
            <w:pPr>
              <w:pStyle w:val="TableParagraph"/>
              <w:spacing w:line="257" w:lineRule="exact"/>
              <w:ind w:left="107"/>
              <w:rPr>
                <w:sz w:val="24"/>
              </w:rPr>
            </w:pPr>
            <w:r>
              <w:rPr>
                <w:sz w:val="24"/>
              </w:rPr>
              <w:t>EPA 200.8</w:t>
            </w:r>
          </w:p>
        </w:tc>
        <w:tc>
          <w:tcPr>
            <w:tcW w:w="2213" w:type="dxa"/>
            <w:tcBorders>
              <w:top w:val="single" w:sz="6" w:space="0" w:color="000000"/>
              <w:left w:val="single" w:sz="6" w:space="0" w:color="000000"/>
              <w:bottom w:val="single" w:sz="6" w:space="0" w:color="000000"/>
              <w:right w:val="single" w:sz="6" w:space="0" w:color="000000"/>
            </w:tcBorders>
            <w:hideMark/>
          </w:tcPr>
          <w:p w14:paraId="4096279D" w14:textId="77777777" w:rsidR="00630926" w:rsidRDefault="00630926">
            <w:pPr>
              <w:pStyle w:val="TableParagraph"/>
              <w:spacing w:line="257" w:lineRule="exact"/>
              <w:ind w:right="612"/>
              <w:jc w:val="right"/>
              <w:rPr>
                <w:sz w:val="24"/>
              </w:rPr>
            </w:pPr>
            <w:r>
              <w:rPr>
                <w:sz w:val="24"/>
              </w:rPr>
              <w:t>0.15 µg/L</w:t>
            </w:r>
          </w:p>
        </w:tc>
        <w:tc>
          <w:tcPr>
            <w:tcW w:w="1813" w:type="dxa"/>
            <w:tcBorders>
              <w:top w:val="single" w:sz="6" w:space="0" w:color="000000"/>
              <w:left w:val="single" w:sz="6" w:space="0" w:color="000000"/>
              <w:bottom w:val="single" w:sz="6" w:space="0" w:color="000000"/>
              <w:right w:val="single" w:sz="6" w:space="0" w:color="000000"/>
            </w:tcBorders>
            <w:hideMark/>
          </w:tcPr>
          <w:p w14:paraId="5B7A97F0" w14:textId="77777777" w:rsidR="00630926" w:rsidRDefault="00630926">
            <w:pPr>
              <w:pStyle w:val="TableParagraph"/>
              <w:spacing w:line="257" w:lineRule="exact"/>
              <w:ind w:left="432"/>
              <w:rPr>
                <w:sz w:val="24"/>
              </w:rPr>
            </w:pPr>
            <w:r>
              <w:rPr>
                <w:sz w:val="24"/>
              </w:rPr>
              <w:t>0.50 µg/L</w:t>
            </w:r>
          </w:p>
        </w:tc>
        <w:tc>
          <w:tcPr>
            <w:tcW w:w="2063" w:type="dxa"/>
            <w:tcBorders>
              <w:top w:val="single" w:sz="6" w:space="0" w:color="000000"/>
              <w:left w:val="single" w:sz="6" w:space="0" w:color="000000"/>
              <w:bottom w:val="single" w:sz="6" w:space="0" w:color="000000"/>
              <w:right w:val="single" w:sz="6" w:space="0" w:color="000000"/>
            </w:tcBorders>
            <w:hideMark/>
          </w:tcPr>
          <w:p w14:paraId="0923AD3B" w14:textId="77777777" w:rsidR="00630926" w:rsidRDefault="00630926">
            <w:pPr>
              <w:pStyle w:val="TableParagraph"/>
              <w:spacing w:line="257" w:lineRule="exact"/>
              <w:ind w:left="516"/>
              <w:rPr>
                <w:sz w:val="24"/>
              </w:rPr>
            </w:pPr>
            <w:r>
              <w:rPr>
                <w:sz w:val="24"/>
              </w:rPr>
              <w:t>≤ 20 RPD</w:t>
            </w:r>
          </w:p>
        </w:tc>
        <w:tc>
          <w:tcPr>
            <w:tcW w:w="2070" w:type="dxa"/>
            <w:tcBorders>
              <w:top w:val="single" w:sz="6" w:space="0" w:color="000000"/>
              <w:left w:val="single" w:sz="6" w:space="0" w:color="000000"/>
              <w:bottom w:val="single" w:sz="6" w:space="0" w:color="000000"/>
              <w:right w:val="double" w:sz="2" w:space="0" w:color="000000"/>
            </w:tcBorders>
            <w:hideMark/>
          </w:tcPr>
          <w:p w14:paraId="38B95825" w14:textId="77777777" w:rsidR="00630926" w:rsidRDefault="00630926">
            <w:pPr>
              <w:pStyle w:val="TableParagraph"/>
              <w:spacing w:line="257" w:lineRule="exact"/>
              <w:ind w:left="318" w:right="281"/>
              <w:jc w:val="center"/>
              <w:rPr>
                <w:sz w:val="24"/>
              </w:rPr>
            </w:pPr>
            <w:r>
              <w:rPr>
                <w:sz w:val="24"/>
              </w:rPr>
              <w:t>±15 % LFB</w:t>
            </w:r>
          </w:p>
        </w:tc>
      </w:tr>
      <w:tr w:rsidR="00630926" w14:paraId="08F743C7" w14:textId="77777777" w:rsidTr="00630926">
        <w:trPr>
          <w:trHeight w:val="275"/>
        </w:trPr>
        <w:tc>
          <w:tcPr>
            <w:tcW w:w="2821" w:type="dxa"/>
            <w:tcBorders>
              <w:top w:val="single" w:sz="6" w:space="0" w:color="000000"/>
              <w:left w:val="double" w:sz="2" w:space="0" w:color="000000"/>
              <w:bottom w:val="single" w:sz="6" w:space="0" w:color="000000"/>
              <w:right w:val="single" w:sz="6" w:space="0" w:color="000000"/>
            </w:tcBorders>
            <w:hideMark/>
          </w:tcPr>
          <w:p w14:paraId="34CF12FB" w14:textId="77777777" w:rsidR="00630926" w:rsidRDefault="00630926">
            <w:pPr>
              <w:pStyle w:val="TableParagraph"/>
              <w:spacing w:line="255" w:lineRule="exact"/>
              <w:ind w:left="92"/>
              <w:rPr>
                <w:sz w:val="24"/>
              </w:rPr>
            </w:pPr>
            <w:r>
              <w:rPr>
                <w:sz w:val="24"/>
              </w:rPr>
              <w:t>Chromium, dissolved</w:t>
            </w:r>
          </w:p>
        </w:tc>
        <w:tc>
          <w:tcPr>
            <w:tcW w:w="2727" w:type="dxa"/>
            <w:tcBorders>
              <w:top w:val="single" w:sz="6" w:space="0" w:color="000000"/>
              <w:left w:val="single" w:sz="6" w:space="0" w:color="000000"/>
              <w:bottom w:val="single" w:sz="6" w:space="0" w:color="000000"/>
              <w:right w:val="single" w:sz="6" w:space="0" w:color="000000"/>
            </w:tcBorders>
            <w:hideMark/>
          </w:tcPr>
          <w:p w14:paraId="07180752" w14:textId="77777777" w:rsidR="00630926" w:rsidRDefault="00630926">
            <w:pPr>
              <w:pStyle w:val="TableParagraph"/>
              <w:spacing w:line="255" w:lineRule="exact"/>
              <w:ind w:left="107"/>
              <w:rPr>
                <w:sz w:val="24"/>
              </w:rPr>
            </w:pPr>
            <w:r>
              <w:rPr>
                <w:sz w:val="24"/>
              </w:rPr>
              <w:t>EPA 200.8</w:t>
            </w:r>
          </w:p>
        </w:tc>
        <w:tc>
          <w:tcPr>
            <w:tcW w:w="2213" w:type="dxa"/>
            <w:tcBorders>
              <w:top w:val="single" w:sz="6" w:space="0" w:color="000000"/>
              <w:left w:val="single" w:sz="6" w:space="0" w:color="000000"/>
              <w:bottom w:val="single" w:sz="6" w:space="0" w:color="000000"/>
              <w:right w:val="single" w:sz="6" w:space="0" w:color="000000"/>
            </w:tcBorders>
            <w:hideMark/>
          </w:tcPr>
          <w:p w14:paraId="3FDD89FD" w14:textId="77777777" w:rsidR="00630926" w:rsidRDefault="00630926">
            <w:pPr>
              <w:pStyle w:val="TableParagraph"/>
              <w:spacing w:line="255" w:lineRule="exact"/>
              <w:ind w:right="612"/>
              <w:jc w:val="right"/>
              <w:rPr>
                <w:sz w:val="24"/>
              </w:rPr>
            </w:pPr>
            <w:r>
              <w:rPr>
                <w:sz w:val="24"/>
              </w:rPr>
              <w:t>0.78 µg/L</w:t>
            </w:r>
          </w:p>
        </w:tc>
        <w:tc>
          <w:tcPr>
            <w:tcW w:w="1813" w:type="dxa"/>
            <w:tcBorders>
              <w:top w:val="single" w:sz="6" w:space="0" w:color="000000"/>
              <w:left w:val="single" w:sz="6" w:space="0" w:color="000000"/>
              <w:bottom w:val="single" w:sz="6" w:space="0" w:color="000000"/>
              <w:right w:val="single" w:sz="6" w:space="0" w:color="000000"/>
            </w:tcBorders>
            <w:hideMark/>
          </w:tcPr>
          <w:p w14:paraId="31038767" w14:textId="77777777" w:rsidR="00630926" w:rsidRDefault="00630926">
            <w:pPr>
              <w:pStyle w:val="TableParagraph"/>
              <w:spacing w:line="255" w:lineRule="exact"/>
              <w:ind w:left="492"/>
              <w:rPr>
                <w:sz w:val="24"/>
              </w:rPr>
            </w:pPr>
            <w:r>
              <w:rPr>
                <w:sz w:val="24"/>
              </w:rPr>
              <w:t>2.0 µg/L</w:t>
            </w:r>
          </w:p>
        </w:tc>
        <w:tc>
          <w:tcPr>
            <w:tcW w:w="2063" w:type="dxa"/>
            <w:tcBorders>
              <w:top w:val="single" w:sz="6" w:space="0" w:color="000000"/>
              <w:left w:val="single" w:sz="6" w:space="0" w:color="000000"/>
              <w:bottom w:val="single" w:sz="6" w:space="0" w:color="000000"/>
              <w:right w:val="single" w:sz="6" w:space="0" w:color="000000"/>
            </w:tcBorders>
            <w:hideMark/>
          </w:tcPr>
          <w:p w14:paraId="6F6E41BF" w14:textId="77777777" w:rsidR="00630926" w:rsidRDefault="00630926">
            <w:pPr>
              <w:pStyle w:val="TableParagraph"/>
              <w:spacing w:line="255" w:lineRule="exact"/>
              <w:ind w:left="516"/>
              <w:rPr>
                <w:sz w:val="24"/>
              </w:rPr>
            </w:pPr>
            <w:r>
              <w:rPr>
                <w:sz w:val="24"/>
              </w:rPr>
              <w:t>≤ 20 RPD</w:t>
            </w:r>
          </w:p>
        </w:tc>
        <w:tc>
          <w:tcPr>
            <w:tcW w:w="2070" w:type="dxa"/>
            <w:tcBorders>
              <w:top w:val="single" w:sz="6" w:space="0" w:color="000000"/>
              <w:left w:val="single" w:sz="6" w:space="0" w:color="000000"/>
              <w:bottom w:val="single" w:sz="6" w:space="0" w:color="000000"/>
              <w:right w:val="double" w:sz="2" w:space="0" w:color="000000"/>
            </w:tcBorders>
            <w:hideMark/>
          </w:tcPr>
          <w:p w14:paraId="73DD3997" w14:textId="77777777" w:rsidR="00630926" w:rsidRDefault="00630926">
            <w:pPr>
              <w:pStyle w:val="TableParagraph"/>
              <w:spacing w:line="255" w:lineRule="exact"/>
              <w:ind w:left="318" w:right="281"/>
              <w:jc w:val="center"/>
              <w:rPr>
                <w:sz w:val="24"/>
              </w:rPr>
            </w:pPr>
            <w:r>
              <w:rPr>
                <w:sz w:val="24"/>
              </w:rPr>
              <w:t>±15 % LFB</w:t>
            </w:r>
          </w:p>
        </w:tc>
      </w:tr>
      <w:tr w:rsidR="00630926" w14:paraId="486CCC8E" w14:textId="77777777" w:rsidTr="00630926">
        <w:trPr>
          <w:trHeight w:val="276"/>
        </w:trPr>
        <w:tc>
          <w:tcPr>
            <w:tcW w:w="2821" w:type="dxa"/>
            <w:tcBorders>
              <w:top w:val="single" w:sz="6" w:space="0" w:color="000000"/>
              <w:left w:val="double" w:sz="2" w:space="0" w:color="000000"/>
              <w:bottom w:val="single" w:sz="6" w:space="0" w:color="000000"/>
              <w:right w:val="single" w:sz="6" w:space="0" w:color="000000"/>
            </w:tcBorders>
            <w:hideMark/>
          </w:tcPr>
          <w:p w14:paraId="10EFEEC1" w14:textId="77777777" w:rsidR="00630926" w:rsidRDefault="00630926">
            <w:pPr>
              <w:pStyle w:val="TableParagraph"/>
              <w:spacing w:line="257" w:lineRule="exact"/>
              <w:ind w:left="92"/>
              <w:rPr>
                <w:sz w:val="24"/>
              </w:rPr>
            </w:pPr>
            <w:r>
              <w:rPr>
                <w:sz w:val="24"/>
              </w:rPr>
              <w:t>Copper, dissolved</w:t>
            </w:r>
          </w:p>
        </w:tc>
        <w:tc>
          <w:tcPr>
            <w:tcW w:w="2727" w:type="dxa"/>
            <w:tcBorders>
              <w:top w:val="single" w:sz="6" w:space="0" w:color="000000"/>
              <w:left w:val="single" w:sz="6" w:space="0" w:color="000000"/>
              <w:bottom w:val="single" w:sz="6" w:space="0" w:color="000000"/>
              <w:right w:val="single" w:sz="6" w:space="0" w:color="000000"/>
            </w:tcBorders>
            <w:hideMark/>
          </w:tcPr>
          <w:p w14:paraId="5FA72433" w14:textId="77777777" w:rsidR="00630926" w:rsidRDefault="00630926">
            <w:pPr>
              <w:pStyle w:val="TableParagraph"/>
              <w:spacing w:line="257" w:lineRule="exact"/>
              <w:ind w:left="107"/>
              <w:rPr>
                <w:sz w:val="24"/>
              </w:rPr>
            </w:pPr>
            <w:r>
              <w:rPr>
                <w:sz w:val="24"/>
              </w:rPr>
              <w:t>EPA 200.8</w:t>
            </w:r>
          </w:p>
        </w:tc>
        <w:tc>
          <w:tcPr>
            <w:tcW w:w="2213" w:type="dxa"/>
            <w:tcBorders>
              <w:top w:val="single" w:sz="6" w:space="0" w:color="000000"/>
              <w:left w:val="single" w:sz="6" w:space="0" w:color="000000"/>
              <w:bottom w:val="single" w:sz="6" w:space="0" w:color="000000"/>
              <w:right w:val="single" w:sz="6" w:space="0" w:color="000000"/>
            </w:tcBorders>
            <w:hideMark/>
          </w:tcPr>
          <w:p w14:paraId="2A249A4F" w14:textId="77777777" w:rsidR="00630926" w:rsidRDefault="00630926">
            <w:pPr>
              <w:pStyle w:val="TableParagraph"/>
              <w:spacing w:line="257" w:lineRule="exact"/>
              <w:ind w:right="582"/>
              <w:jc w:val="right"/>
              <w:rPr>
                <w:sz w:val="24"/>
              </w:rPr>
            </w:pPr>
            <w:r>
              <w:rPr>
                <w:sz w:val="24"/>
              </w:rPr>
              <w:t>0.031µg/L</w:t>
            </w:r>
          </w:p>
        </w:tc>
        <w:tc>
          <w:tcPr>
            <w:tcW w:w="1813" w:type="dxa"/>
            <w:tcBorders>
              <w:top w:val="single" w:sz="6" w:space="0" w:color="000000"/>
              <w:left w:val="single" w:sz="6" w:space="0" w:color="000000"/>
              <w:bottom w:val="single" w:sz="6" w:space="0" w:color="000000"/>
              <w:right w:val="single" w:sz="6" w:space="0" w:color="000000"/>
            </w:tcBorders>
            <w:hideMark/>
          </w:tcPr>
          <w:p w14:paraId="5940A41C" w14:textId="77777777" w:rsidR="00630926" w:rsidRDefault="00630926">
            <w:pPr>
              <w:pStyle w:val="TableParagraph"/>
              <w:spacing w:line="257" w:lineRule="exact"/>
              <w:ind w:left="492"/>
              <w:rPr>
                <w:sz w:val="24"/>
              </w:rPr>
            </w:pPr>
            <w:r>
              <w:rPr>
                <w:sz w:val="24"/>
              </w:rPr>
              <w:t>1.0 µg/L</w:t>
            </w:r>
          </w:p>
        </w:tc>
        <w:tc>
          <w:tcPr>
            <w:tcW w:w="2063" w:type="dxa"/>
            <w:tcBorders>
              <w:top w:val="single" w:sz="6" w:space="0" w:color="000000"/>
              <w:left w:val="single" w:sz="6" w:space="0" w:color="000000"/>
              <w:bottom w:val="single" w:sz="6" w:space="0" w:color="000000"/>
              <w:right w:val="single" w:sz="6" w:space="0" w:color="000000"/>
            </w:tcBorders>
            <w:hideMark/>
          </w:tcPr>
          <w:p w14:paraId="1FE4B717" w14:textId="77777777" w:rsidR="00630926" w:rsidRDefault="00630926">
            <w:pPr>
              <w:pStyle w:val="TableParagraph"/>
              <w:spacing w:line="257" w:lineRule="exact"/>
              <w:ind w:left="516"/>
              <w:rPr>
                <w:sz w:val="24"/>
              </w:rPr>
            </w:pPr>
            <w:r>
              <w:rPr>
                <w:sz w:val="24"/>
              </w:rPr>
              <w:t>≤ 20 RPD</w:t>
            </w:r>
          </w:p>
        </w:tc>
        <w:tc>
          <w:tcPr>
            <w:tcW w:w="2070" w:type="dxa"/>
            <w:tcBorders>
              <w:top w:val="single" w:sz="6" w:space="0" w:color="000000"/>
              <w:left w:val="single" w:sz="6" w:space="0" w:color="000000"/>
              <w:bottom w:val="single" w:sz="6" w:space="0" w:color="000000"/>
              <w:right w:val="double" w:sz="2" w:space="0" w:color="000000"/>
            </w:tcBorders>
            <w:hideMark/>
          </w:tcPr>
          <w:p w14:paraId="2450BCEE" w14:textId="77777777" w:rsidR="00630926" w:rsidRDefault="00630926">
            <w:pPr>
              <w:pStyle w:val="TableParagraph"/>
              <w:spacing w:line="257" w:lineRule="exact"/>
              <w:ind w:left="318" w:right="281"/>
              <w:jc w:val="center"/>
              <w:rPr>
                <w:sz w:val="24"/>
              </w:rPr>
            </w:pPr>
            <w:r>
              <w:rPr>
                <w:sz w:val="24"/>
              </w:rPr>
              <w:t>±15 % LFB</w:t>
            </w:r>
          </w:p>
        </w:tc>
      </w:tr>
      <w:tr w:rsidR="00630926" w14:paraId="31954091" w14:textId="77777777" w:rsidTr="00630926">
        <w:trPr>
          <w:trHeight w:val="275"/>
        </w:trPr>
        <w:tc>
          <w:tcPr>
            <w:tcW w:w="2821" w:type="dxa"/>
            <w:tcBorders>
              <w:top w:val="single" w:sz="6" w:space="0" w:color="000000"/>
              <w:left w:val="double" w:sz="2" w:space="0" w:color="000000"/>
              <w:bottom w:val="single" w:sz="6" w:space="0" w:color="000000"/>
              <w:right w:val="single" w:sz="6" w:space="0" w:color="000000"/>
            </w:tcBorders>
            <w:hideMark/>
          </w:tcPr>
          <w:p w14:paraId="10F0321D" w14:textId="77777777" w:rsidR="00630926" w:rsidRDefault="00630926">
            <w:pPr>
              <w:pStyle w:val="TableParagraph"/>
              <w:spacing w:line="255" w:lineRule="exact"/>
              <w:ind w:left="92"/>
              <w:rPr>
                <w:sz w:val="24"/>
              </w:rPr>
            </w:pPr>
            <w:r>
              <w:rPr>
                <w:sz w:val="24"/>
              </w:rPr>
              <w:t>Lead, dissolved</w:t>
            </w:r>
          </w:p>
        </w:tc>
        <w:tc>
          <w:tcPr>
            <w:tcW w:w="2727" w:type="dxa"/>
            <w:tcBorders>
              <w:top w:val="single" w:sz="6" w:space="0" w:color="000000"/>
              <w:left w:val="single" w:sz="6" w:space="0" w:color="000000"/>
              <w:bottom w:val="single" w:sz="6" w:space="0" w:color="000000"/>
              <w:right w:val="single" w:sz="6" w:space="0" w:color="000000"/>
            </w:tcBorders>
            <w:hideMark/>
          </w:tcPr>
          <w:p w14:paraId="69BF43CC" w14:textId="77777777" w:rsidR="00630926" w:rsidRDefault="00630926">
            <w:pPr>
              <w:pStyle w:val="TableParagraph"/>
              <w:spacing w:line="255" w:lineRule="exact"/>
              <w:ind w:left="107"/>
              <w:rPr>
                <w:sz w:val="24"/>
              </w:rPr>
            </w:pPr>
            <w:r>
              <w:rPr>
                <w:sz w:val="24"/>
              </w:rPr>
              <w:t>EPA 200.8</w:t>
            </w:r>
          </w:p>
        </w:tc>
        <w:tc>
          <w:tcPr>
            <w:tcW w:w="2213" w:type="dxa"/>
            <w:tcBorders>
              <w:top w:val="single" w:sz="6" w:space="0" w:color="000000"/>
              <w:left w:val="single" w:sz="6" w:space="0" w:color="000000"/>
              <w:bottom w:val="single" w:sz="6" w:space="0" w:color="000000"/>
              <w:right w:val="single" w:sz="6" w:space="0" w:color="000000"/>
            </w:tcBorders>
            <w:hideMark/>
          </w:tcPr>
          <w:p w14:paraId="6998CAF7" w14:textId="77777777" w:rsidR="00630926" w:rsidRDefault="00630926">
            <w:pPr>
              <w:pStyle w:val="TableParagraph"/>
              <w:spacing w:line="255" w:lineRule="exact"/>
              <w:ind w:right="612"/>
              <w:jc w:val="right"/>
              <w:rPr>
                <w:sz w:val="24"/>
              </w:rPr>
            </w:pPr>
            <w:r>
              <w:rPr>
                <w:sz w:val="24"/>
              </w:rPr>
              <w:t>0.06 µg/L</w:t>
            </w:r>
          </w:p>
        </w:tc>
        <w:tc>
          <w:tcPr>
            <w:tcW w:w="1813" w:type="dxa"/>
            <w:tcBorders>
              <w:top w:val="single" w:sz="6" w:space="0" w:color="000000"/>
              <w:left w:val="single" w:sz="6" w:space="0" w:color="000000"/>
              <w:bottom w:val="single" w:sz="6" w:space="0" w:color="000000"/>
              <w:right w:val="single" w:sz="6" w:space="0" w:color="000000"/>
            </w:tcBorders>
            <w:hideMark/>
          </w:tcPr>
          <w:p w14:paraId="25AF481D" w14:textId="77777777" w:rsidR="00630926" w:rsidRDefault="00630926">
            <w:pPr>
              <w:pStyle w:val="TableParagraph"/>
              <w:spacing w:line="255" w:lineRule="exact"/>
              <w:ind w:left="492"/>
              <w:rPr>
                <w:sz w:val="24"/>
              </w:rPr>
            </w:pPr>
            <w:r>
              <w:rPr>
                <w:sz w:val="24"/>
              </w:rPr>
              <w:t>0.2 µg/L</w:t>
            </w:r>
          </w:p>
        </w:tc>
        <w:tc>
          <w:tcPr>
            <w:tcW w:w="2063" w:type="dxa"/>
            <w:tcBorders>
              <w:top w:val="single" w:sz="6" w:space="0" w:color="000000"/>
              <w:left w:val="single" w:sz="6" w:space="0" w:color="000000"/>
              <w:bottom w:val="single" w:sz="6" w:space="0" w:color="000000"/>
              <w:right w:val="single" w:sz="6" w:space="0" w:color="000000"/>
            </w:tcBorders>
            <w:hideMark/>
          </w:tcPr>
          <w:p w14:paraId="506E46F8" w14:textId="77777777" w:rsidR="00630926" w:rsidRDefault="00630926">
            <w:pPr>
              <w:pStyle w:val="TableParagraph"/>
              <w:spacing w:line="255" w:lineRule="exact"/>
              <w:ind w:left="516"/>
              <w:rPr>
                <w:sz w:val="24"/>
              </w:rPr>
            </w:pPr>
            <w:r>
              <w:rPr>
                <w:sz w:val="24"/>
              </w:rPr>
              <w:t>≤ 20 RPD</w:t>
            </w:r>
          </w:p>
        </w:tc>
        <w:tc>
          <w:tcPr>
            <w:tcW w:w="2070" w:type="dxa"/>
            <w:tcBorders>
              <w:top w:val="single" w:sz="6" w:space="0" w:color="000000"/>
              <w:left w:val="single" w:sz="6" w:space="0" w:color="000000"/>
              <w:bottom w:val="single" w:sz="6" w:space="0" w:color="000000"/>
              <w:right w:val="double" w:sz="2" w:space="0" w:color="000000"/>
            </w:tcBorders>
            <w:hideMark/>
          </w:tcPr>
          <w:p w14:paraId="31A5680B" w14:textId="77777777" w:rsidR="00630926" w:rsidRDefault="00630926">
            <w:pPr>
              <w:pStyle w:val="TableParagraph"/>
              <w:spacing w:line="255" w:lineRule="exact"/>
              <w:ind w:left="318" w:right="281"/>
              <w:jc w:val="center"/>
              <w:rPr>
                <w:sz w:val="24"/>
              </w:rPr>
            </w:pPr>
            <w:r>
              <w:rPr>
                <w:sz w:val="24"/>
              </w:rPr>
              <w:t>±15 % LFB</w:t>
            </w:r>
          </w:p>
        </w:tc>
      </w:tr>
      <w:tr w:rsidR="00630926" w14:paraId="2DFC5084" w14:textId="77777777" w:rsidTr="00630926">
        <w:trPr>
          <w:trHeight w:val="277"/>
        </w:trPr>
        <w:tc>
          <w:tcPr>
            <w:tcW w:w="2821" w:type="dxa"/>
            <w:tcBorders>
              <w:top w:val="single" w:sz="6" w:space="0" w:color="000000"/>
              <w:left w:val="double" w:sz="2" w:space="0" w:color="000000"/>
              <w:bottom w:val="double" w:sz="2" w:space="0" w:color="000000"/>
              <w:right w:val="single" w:sz="6" w:space="0" w:color="000000"/>
            </w:tcBorders>
            <w:hideMark/>
          </w:tcPr>
          <w:p w14:paraId="45DADAF5" w14:textId="77777777" w:rsidR="00630926" w:rsidRDefault="00630926">
            <w:pPr>
              <w:pStyle w:val="TableParagraph"/>
              <w:spacing w:line="257" w:lineRule="exact"/>
              <w:ind w:left="92"/>
              <w:rPr>
                <w:sz w:val="24"/>
              </w:rPr>
            </w:pPr>
            <w:r>
              <w:rPr>
                <w:sz w:val="24"/>
              </w:rPr>
              <w:t>Zinc, dissolved</w:t>
            </w:r>
          </w:p>
        </w:tc>
        <w:tc>
          <w:tcPr>
            <w:tcW w:w="2727" w:type="dxa"/>
            <w:tcBorders>
              <w:top w:val="single" w:sz="6" w:space="0" w:color="000000"/>
              <w:left w:val="single" w:sz="6" w:space="0" w:color="000000"/>
              <w:bottom w:val="double" w:sz="2" w:space="0" w:color="000000"/>
              <w:right w:val="single" w:sz="6" w:space="0" w:color="000000"/>
            </w:tcBorders>
            <w:hideMark/>
          </w:tcPr>
          <w:p w14:paraId="780ED280" w14:textId="77777777" w:rsidR="00630926" w:rsidRDefault="00630926">
            <w:pPr>
              <w:pStyle w:val="TableParagraph"/>
              <w:spacing w:line="257" w:lineRule="exact"/>
              <w:ind w:left="107"/>
              <w:rPr>
                <w:sz w:val="24"/>
              </w:rPr>
            </w:pPr>
            <w:r>
              <w:rPr>
                <w:sz w:val="24"/>
              </w:rPr>
              <w:t>EPA 200.8</w:t>
            </w:r>
          </w:p>
        </w:tc>
        <w:tc>
          <w:tcPr>
            <w:tcW w:w="2213" w:type="dxa"/>
            <w:tcBorders>
              <w:top w:val="single" w:sz="6" w:space="0" w:color="000000"/>
              <w:left w:val="single" w:sz="6" w:space="0" w:color="000000"/>
              <w:bottom w:val="double" w:sz="2" w:space="0" w:color="000000"/>
              <w:right w:val="single" w:sz="6" w:space="0" w:color="000000"/>
            </w:tcBorders>
            <w:hideMark/>
          </w:tcPr>
          <w:p w14:paraId="6BAE6F1C" w14:textId="77777777" w:rsidR="00630926" w:rsidRDefault="00630926">
            <w:pPr>
              <w:pStyle w:val="TableParagraph"/>
              <w:spacing w:line="257" w:lineRule="exact"/>
              <w:ind w:right="672"/>
              <w:jc w:val="right"/>
              <w:rPr>
                <w:sz w:val="24"/>
              </w:rPr>
            </w:pPr>
            <w:r>
              <w:rPr>
                <w:sz w:val="24"/>
              </w:rPr>
              <w:t>3.1 µg/L</w:t>
            </w:r>
          </w:p>
        </w:tc>
        <w:tc>
          <w:tcPr>
            <w:tcW w:w="1813" w:type="dxa"/>
            <w:tcBorders>
              <w:top w:val="single" w:sz="6" w:space="0" w:color="000000"/>
              <w:left w:val="single" w:sz="6" w:space="0" w:color="000000"/>
              <w:bottom w:val="double" w:sz="2" w:space="0" w:color="000000"/>
              <w:right w:val="single" w:sz="6" w:space="0" w:color="000000"/>
            </w:tcBorders>
            <w:hideMark/>
          </w:tcPr>
          <w:p w14:paraId="1DE973B2" w14:textId="77777777" w:rsidR="00630926" w:rsidRDefault="00630926">
            <w:pPr>
              <w:pStyle w:val="TableParagraph"/>
              <w:spacing w:line="257" w:lineRule="exact"/>
              <w:ind w:left="432"/>
              <w:rPr>
                <w:sz w:val="24"/>
              </w:rPr>
            </w:pPr>
            <w:r>
              <w:rPr>
                <w:sz w:val="24"/>
              </w:rPr>
              <w:t>10.0 µg/L</w:t>
            </w:r>
          </w:p>
        </w:tc>
        <w:tc>
          <w:tcPr>
            <w:tcW w:w="2063" w:type="dxa"/>
            <w:tcBorders>
              <w:top w:val="single" w:sz="6" w:space="0" w:color="000000"/>
              <w:left w:val="single" w:sz="6" w:space="0" w:color="000000"/>
              <w:bottom w:val="double" w:sz="2" w:space="0" w:color="000000"/>
              <w:right w:val="single" w:sz="6" w:space="0" w:color="000000"/>
            </w:tcBorders>
            <w:hideMark/>
          </w:tcPr>
          <w:p w14:paraId="20082425" w14:textId="77777777" w:rsidR="00630926" w:rsidRDefault="00630926">
            <w:pPr>
              <w:pStyle w:val="TableParagraph"/>
              <w:spacing w:line="257" w:lineRule="exact"/>
              <w:ind w:left="516"/>
              <w:rPr>
                <w:sz w:val="24"/>
              </w:rPr>
            </w:pPr>
            <w:r>
              <w:rPr>
                <w:sz w:val="24"/>
              </w:rPr>
              <w:t>≤ 20 RPD</w:t>
            </w:r>
          </w:p>
        </w:tc>
        <w:tc>
          <w:tcPr>
            <w:tcW w:w="2070" w:type="dxa"/>
            <w:tcBorders>
              <w:top w:val="single" w:sz="6" w:space="0" w:color="000000"/>
              <w:left w:val="single" w:sz="6" w:space="0" w:color="000000"/>
              <w:bottom w:val="double" w:sz="2" w:space="0" w:color="000000"/>
              <w:right w:val="double" w:sz="2" w:space="0" w:color="000000"/>
            </w:tcBorders>
            <w:hideMark/>
          </w:tcPr>
          <w:p w14:paraId="735F66EC" w14:textId="77777777" w:rsidR="00630926" w:rsidRDefault="00630926">
            <w:pPr>
              <w:pStyle w:val="TableParagraph"/>
              <w:spacing w:line="257" w:lineRule="exact"/>
              <w:ind w:left="318" w:right="281"/>
              <w:jc w:val="center"/>
              <w:rPr>
                <w:sz w:val="24"/>
              </w:rPr>
            </w:pPr>
            <w:r>
              <w:rPr>
                <w:sz w:val="24"/>
              </w:rPr>
              <w:t>±15 % LFB</w:t>
            </w:r>
          </w:p>
        </w:tc>
      </w:tr>
    </w:tbl>
    <w:p w14:paraId="5E6A96F7" w14:textId="4D1B3D2B" w:rsidR="00630926" w:rsidRDefault="00630926" w:rsidP="001F141E">
      <w:pPr>
        <w:pStyle w:val="BodyText"/>
        <w:spacing w:before="90"/>
        <w:ind w:left="720" w:right="38" w:firstLine="720"/>
        <w:jc w:val="both"/>
      </w:pPr>
      <w:r>
        <w:t>MDL, method</w:t>
      </w:r>
      <w:r>
        <w:rPr>
          <w:spacing w:val="-2"/>
        </w:rPr>
        <w:t xml:space="preserve"> </w:t>
      </w:r>
      <w:r>
        <w:t>detection</w:t>
      </w:r>
      <w:r>
        <w:rPr>
          <w:spacing w:val="-3"/>
        </w:rPr>
        <w:t xml:space="preserve"> </w:t>
      </w:r>
      <w:r>
        <w:t>limit</w:t>
      </w:r>
    </w:p>
    <w:p w14:paraId="606DE631" w14:textId="77777777" w:rsidR="00630926" w:rsidRDefault="00630926" w:rsidP="001F141E">
      <w:pPr>
        <w:pStyle w:val="BodyText"/>
        <w:spacing w:before="90"/>
        <w:ind w:left="720" w:right="38" w:firstLine="720"/>
        <w:jc w:val="both"/>
      </w:pPr>
      <w:r>
        <w:t>PQL, practical</w:t>
      </w:r>
      <w:r>
        <w:rPr>
          <w:spacing w:val="-4"/>
        </w:rPr>
        <w:t xml:space="preserve"> </w:t>
      </w:r>
      <w:r>
        <w:t>quantification</w:t>
      </w:r>
      <w:r>
        <w:rPr>
          <w:spacing w:val="-2"/>
        </w:rPr>
        <w:t xml:space="preserve"> </w:t>
      </w:r>
      <w:r>
        <w:t>limit</w:t>
      </w:r>
    </w:p>
    <w:p w14:paraId="3B3E7F1D" w14:textId="77777777" w:rsidR="00630926" w:rsidRDefault="00630926" w:rsidP="001F141E">
      <w:pPr>
        <w:pStyle w:val="BodyText"/>
        <w:spacing w:before="90"/>
        <w:ind w:left="720" w:right="38" w:firstLine="720"/>
        <w:jc w:val="both"/>
      </w:pPr>
      <w:r>
        <w:t>LCS, laboratory control</w:t>
      </w:r>
      <w:r>
        <w:rPr>
          <w:spacing w:val="-1"/>
        </w:rPr>
        <w:t xml:space="preserve"> </w:t>
      </w:r>
      <w:r>
        <w:t>sample</w:t>
      </w:r>
    </w:p>
    <w:p w14:paraId="66FFB105" w14:textId="77777777" w:rsidR="00630926" w:rsidRDefault="00630926" w:rsidP="001F141E">
      <w:pPr>
        <w:pStyle w:val="BodyText"/>
        <w:spacing w:before="90"/>
        <w:ind w:left="720" w:right="38" w:firstLine="720"/>
        <w:jc w:val="both"/>
      </w:pPr>
      <w:r>
        <w:t xml:space="preserve">LFB, laboratory fortified blank mg/L, </w:t>
      </w:r>
    </w:p>
    <w:p w14:paraId="18C01411" w14:textId="77777777" w:rsidR="00630926" w:rsidRDefault="00630926" w:rsidP="001F141E">
      <w:pPr>
        <w:pStyle w:val="BodyText"/>
        <w:spacing w:before="90"/>
        <w:ind w:left="720" w:right="38" w:firstLine="720"/>
        <w:jc w:val="both"/>
      </w:pPr>
      <w:r>
        <w:t>milligrams per liter (ppm)</w:t>
      </w:r>
    </w:p>
    <w:p w14:paraId="5215AE10" w14:textId="1BCE847A" w:rsidR="00630926" w:rsidRDefault="00630926" w:rsidP="001F141E">
      <w:pPr>
        <w:pStyle w:val="BodyText"/>
        <w:spacing w:before="90"/>
        <w:ind w:left="720" w:right="38" w:firstLine="720"/>
        <w:jc w:val="both"/>
      </w:pPr>
      <w:r>
        <w:t>µg/L, micrograms per liter (ppb)</w:t>
      </w:r>
    </w:p>
    <w:p w14:paraId="5CBD0DEA" w14:textId="340D584E" w:rsidR="00630926" w:rsidRDefault="00630926" w:rsidP="001F141E">
      <w:pPr>
        <w:pStyle w:val="BodyText"/>
        <w:spacing w:before="90"/>
        <w:ind w:left="720" w:right="38" w:firstLine="720"/>
        <w:jc w:val="both"/>
      </w:pPr>
      <w:r>
        <w:t>RPD, relative percent difference</w:t>
      </w:r>
    </w:p>
    <w:p w14:paraId="02FB74F8" w14:textId="77777777" w:rsidR="00630926" w:rsidRDefault="00630926" w:rsidP="00ED3851">
      <w:pPr>
        <w:pStyle w:val="BodyText"/>
        <w:spacing w:before="90"/>
        <w:ind w:right="38"/>
        <w:jc w:val="both"/>
      </w:pPr>
    </w:p>
    <w:p w14:paraId="20DD51CE" w14:textId="65981D0E" w:rsidR="00630926" w:rsidRDefault="00630926" w:rsidP="00ED3851">
      <w:pPr>
        <w:pStyle w:val="BodyText"/>
        <w:spacing w:before="90"/>
        <w:ind w:right="38"/>
        <w:jc w:val="both"/>
      </w:pPr>
    </w:p>
    <w:p w14:paraId="179F9E65" w14:textId="618C4947" w:rsidR="00630926" w:rsidRDefault="00630926" w:rsidP="00ED3851">
      <w:pPr>
        <w:pStyle w:val="BodyText"/>
        <w:spacing w:before="90"/>
        <w:ind w:right="38"/>
        <w:jc w:val="both"/>
      </w:pPr>
    </w:p>
    <w:p w14:paraId="5DE418A9" w14:textId="1292EC81" w:rsidR="00630926" w:rsidRDefault="00630926" w:rsidP="00ED3851">
      <w:pPr>
        <w:pStyle w:val="BodyText"/>
        <w:spacing w:before="90"/>
        <w:ind w:right="38"/>
        <w:jc w:val="both"/>
      </w:pPr>
    </w:p>
    <w:p w14:paraId="2987D3ED" w14:textId="5AD9F460" w:rsidR="00630926" w:rsidRDefault="00630926" w:rsidP="00ED3851">
      <w:pPr>
        <w:pStyle w:val="BodyText"/>
        <w:spacing w:before="90"/>
        <w:ind w:right="38"/>
        <w:jc w:val="both"/>
      </w:pPr>
    </w:p>
    <w:p w14:paraId="7680F970" w14:textId="4CEE3379" w:rsidR="00630926" w:rsidRDefault="00630926" w:rsidP="00ED3851">
      <w:pPr>
        <w:pStyle w:val="BodyText"/>
        <w:spacing w:before="90"/>
        <w:ind w:right="38"/>
        <w:jc w:val="both"/>
      </w:pPr>
    </w:p>
    <w:p w14:paraId="69399779" w14:textId="77777777" w:rsidR="00630926" w:rsidRDefault="00630926" w:rsidP="00ED3851">
      <w:pPr>
        <w:pStyle w:val="BodyText"/>
        <w:spacing w:before="90"/>
        <w:ind w:right="38"/>
        <w:jc w:val="both"/>
      </w:pPr>
    </w:p>
    <w:p w14:paraId="1238E7FE" w14:textId="77777777" w:rsidR="00D054D8" w:rsidRDefault="00D054D8" w:rsidP="00E81AB1">
      <w:pPr>
        <w:widowControl/>
        <w:autoSpaceDE/>
        <w:autoSpaceDN/>
        <w:rPr>
          <w:sz w:val="21"/>
        </w:rPr>
      </w:pPr>
    </w:p>
    <w:p w14:paraId="2E1E406F" w14:textId="77777777" w:rsidR="00D054D8" w:rsidRDefault="00D054D8" w:rsidP="00E81AB1">
      <w:pPr>
        <w:widowControl/>
        <w:autoSpaceDE/>
        <w:autoSpaceDN/>
        <w:rPr>
          <w:sz w:val="21"/>
        </w:rPr>
      </w:pPr>
    </w:p>
    <w:p w14:paraId="1EEC978C" w14:textId="77777777" w:rsidR="00D054D8" w:rsidRDefault="00D054D8" w:rsidP="00E81AB1">
      <w:pPr>
        <w:widowControl/>
        <w:autoSpaceDE/>
        <w:autoSpaceDN/>
        <w:rPr>
          <w:sz w:val="21"/>
        </w:rPr>
      </w:pPr>
    </w:p>
    <w:p w14:paraId="13225183" w14:textId="77777777" w:rsidR="00D054D8" w:rsidRDefault="00D054D8" w:rsidP="00E81AB1">
      <w:pPr>
        <w:widowControl/>
        <w:autoSpaceDE/>
        <w:autoSpaceDN/>
        <w:rPr>
          <w:sz w:val="21"/>
        </w:rPr>
      </w:pPr>
    </w:p>
    <w:p w14:paraId="5500D306" w14:textId="757E8E34" w:rsidR="00D054D8" w:rsidRDefault="00D054D8" w:rsidP="00E81AB1">
      <w:pPr>
        <w:widowControl/>
        <w:autoSpaceDE/>
        <w:autoSpaceDN/>
        <w:rPr>
          <w:sz w:val="21"/>
        </w:rPr>
        <w:sectPr w:rsidR="00D054D8">
          <w:footnotePr>
            <w:numFmt w:val="chicago"/>
          </w:footnotePr>
          <w:type w:val="continuous"/>
          <w:pgSz w:w="16840" w:h="11900" w:orient="landscape"/>
          <w:pgMar w:top="1320" w:right="600" w:bottom="1160" w:left="620" w:header="929" w:footer="976" w:gutter="0"/>
          <w:pgNumType w:start="0"/>
          <w:cols w:space="720"/>
        </w:sectPr>
      </w:pPr>
    </w:p>
    <w:p w14:paraId="15CB3C95" w14:textId="77777777" w:rsidR="00E81AB1" w:rsidRDefault="00E81AB1" w:rsidP="00E81AB1">
      <w:pPr>
        <w:pStyle w:val="BodyText"/>
        <w:rPr>
          <w:sz w:val="20"/>
        </w:rPr>
      </w:pPr>
    </w:p>
    <w:p w14:paraId="22DD412D" w14:textId="77777777" w:rsidR="00E81AB1" w:rsidRDefault="00E81AB1" w:rsidP="00E81AB1">
      <w:pPr>
        <w:widowControl/>
        <w:autoSpaceDE/>
        <w:autoSpaceDN/>
        <w:rPr>
          <w:sz w:val="16"/>
        </w:rPr>
      </w:pPr>
      <w:bookmarkStart w:id="101" w:name="Table_2._Continued._"/>
      <w:bookmarkEnd w:id="101"/>
    </w:p>
    <w:p w14:paraId="0DA03058" w14:textId="77777777" w:rsidR="00E81AB1" w:rsidRDefault="00E81AB1" w:rsidP="00E81AB1">
      <w:pPr>
        <w:widowControl/>
        <w:autoSpaceDE/>
        <w:autoSpaceDN/>
        <w:rPr>
          <w:sz w:val="16"/>
        </w:rPr>
      </w:pPr>
    </w:p>
    <w:p w14:paraId="0FDAA032" w14:textId="77777777" w:rsidR="00E81AB1" w:rsidRDefault="00E81AB1" w:rsidP="00E81AB1">
      <w:pPr>
        <w:widowControl/>
        <w:autoSpaceDE/>
        <w:autoSpaceDN/>
        <w:rPr>
          <w:sz w:val="16"/>
        </w:rPr>
      </w:pPr>
    </w:p>
    <w:p w14:paraId="2BB11071" w14:textId="77777777" w:rsidR="00E81AB1" w:rsidRDefault="00E81AB1" w:rsidP="00E81AB1">
      <w:pPr>
        <w:widowControl/>
        <w:autoSpaceDE/>
        <w:autoSpaceDN/>
        <w:rPr>
          <w:sz w:val="16"/>
        </w:rPr>
      </w:pPr>
    </w:p>
    <w:p w14:paraId="548F56A4" w14:textId="77777777" w:rsidR="00E81AB1" w:rsidRDefault="00E81AB1" w:rsidP="00E81AB1">
      <w:pPr>
        <w:widowControl/>
        <w:autoSpaceDE/>
        <w:autoSpaceDN/>
        <w:rPr>
          <w:sz w:val="16"/>
        </w:rPr>
      </w:pPr>
    </w:p>
    <w:p w14:paraId="68EBA285" w14:textId="77777777" w:rsidR="00E81AB1" w:rsidRDefault="00E81AB1" w:rsidP="00E81AB1">
      <w:pPr>
        <w:widowControl/>
        <w:autoSpaceDE/>
        <w:autoSpaceDN/>
        <w:rPr>
          <w:sz w:val="16"/>
        </w:rPr>
      </w:pPr>
    </w:p>
    <w:p w14:paraId="0E43F0C9" w14:textId="77777777" w:rsidR="00E81AB1" w:rsidRDefault="00E81AB1" w:rsidP="00E81AB1">
      <w:pPr>
        <w:widowControl/>
        <w:autoSpaceDE/>
        <w:autoSpaceDN/>
        <w:rPr>
          <w:sz w:val="16"/>
        </w:rPr>
      </w:pPr>
    </w:p>
    <w:p w14:paraId="4210C069" w14:textId="77777777" w:rsidR="00E81AB1" w:rsidRDefault="00E81AB1" w:rsidP="00E81AB1">
      <w:pPr>
        <w:widowControl/>
        <w:autoSpaceDE/>
        <w:autoSpaceDN/>
        <w:rPr>
          <w:sz w:val="16"/>
        </w:rPr>
      </w:pPr>
    </w:p>
    <w:p w14:paraId="2EE17E7F" w14:textId="77777777" w:rsidR="00E81AB1" w:rsidRDefault="00E81AB1" w:rsidP="00E81AB1">
      <w:pPr>
        <w:widowControl/>
        <w:autoSpaceDE/>
        <w:autoSpaceDN/>
        <w:rPr>
          <w:sz w:val="16"/>
        </w:rPr>
      </w:pPr>
    </w:p>
    <w:p w14:paraId="6DE8C69D" w14:textId="17B25131" w:rsidR="00E81AB1" w:rsidRDefault="00E81AB1" w:rsidP="00E81AB1">
      <w:pPr>
        <w:widowControl/>
        <w:autoSpaceDE/>
        <w:autoSpaceDN/>
        <w:rPr>
          <w:sz w:val="16"/>
        </w:rPr>
        <w:sectPr w:rsidR="00E81AB1">
          <w:pgSz w:w="16840" w:h="11900" w:orient="landscape"/>
          <w:pgMar w:top="840" w:right="600" w:bottom="1160" w:left="620" w:header="0" w:footer="976" w:gutter="0"/>
          <w:pgNumType w:start="0"/>
          <w:cols w:space="720"/>
        </w:sectPr>
      </w:pPr>
    </w:p>
    <w:p w14:paraId="4776BF52" w14:textId="77777777" w:rsidR="00E81AB1" w:rsidRDefault="00E81AB1" w:rsidP="00530E7B">
      <w:pPr>
        <w:pStyle w:val="BodyText"/>
        <w:ind w:right="696"/>
      </w:pPr>
    </w:p>
    <w:p w14:paraId="78C8885C" w14:textId="77777777" w:rsidR="00E81AB1" w:rsidRDefault="00E81AB1" w:rsidP="00530E7B">
      <w:pPr>
        <w:pStyle w:val="BodyText"/>
        <w:ind w:right="696"/>
      </w:pPr>
    </w:p>
    <w:p w14:paraId="48D84A21" w14:textId="77777777" w:rsidR="00E81AB1" w:rsidRDefault="00E81AB1" w:rsidP="00530E7B">
      <w:pPr>
        <w:pStyle w:val="BodyText"/>
        <w:ind w:right="696"/>
      </w:pPr>
    </w:p>
    <w:p w14:paraId="6038D244" w14:textId="40243A2B" w:rsidR="00E81AB1" w:rsidRDefault="00E81AB1" w:rsidP="00530E7B">
      <w:pPr>
        <w:pStyle w:val="BodyText"/>
        <w:ind w:right="696"/>
        <w:sectPr w:rsidR="00E81AB1" w:rsidSect="00E81AB1">
          <w:pgSz w:w="15840" w:h="12240" w:orient="landscape"/>
          <w:pgMar w:top="1440" w:right="1440" w:bottom="1440" w:left="1440" w:header="720" w:footer="720" w:gutter="0"/>
          <w:cols w:space="720"/>
          <w:docGrid w:linePitch="360"/>
        </w:sectPr>
      </w:pPr>
    </w:p>
    <w:p w14:paraId="1C13A30D" w14:textId="77777777" w:rsidR="006836A7" w:rsidRPr="00E946A5" w:rsidRDefault="006836A7" w:rsidP="006836A7">
      <w:pPr>
        <w:pStyle w:val="AppendixSubheadings"/>
        <w:rPr>
          <w:sz w:val="24"/>
          <w:szCs w:val="24"/>
        </w:rPr>
      </w:pPr>
    </w:p>
    <w:p w14:paraId="080F3A4B" w14:textId="77777777" w:rsidR="00197400" w:rsidRPr="009A297F" w:rsidRDefault="00197400" w:rsidP="00461CAC">
      <w:pPr>
        <w:pStyle w:val="AppendixSubheadings"/>
      </w:pPr>
    </w:p>
    <w:p w14:paraId="4B3BFE00" w14:textId="77777777" w:rsidR="009A297F" w:rsidRDefault="00461CAC" w:rsidP="00461CAC">
      <w:pPr>
        <w:pStyle w:val="AppendixSubheadings"/>
      </w:pPr>
      <w:bookmarkStart w:id="102" w:name="_Toc112073505"/>
      <w:r>
        <w:t>Appendix 1</w:t>
      </w:r>
      <w:bookmarkEnd w:id="102"/>
    </w:p>
    <w:p w14:paraId="578C2D06" w14:textId="77777777" w:rsidR="00461CAC" w:rsidRDefault="00461CAC" w:rsidP="009A297F">
      <w:pPr>
        <w:rPr>
          <w:b/>
          <w:sz w:val="24"/>
          <w:szCs w:val="24"/>
        </w:rPr>
      </w:pPr>
    </w:p>
    <w:p w14:paraId="37A83604" w14:textId="77777777" w:rsidR="00461CAC" w:rsidRPr="009A297F" w:rsidRDefault="00461CAC" w:rsidP="00461CAC">
      <w:pPr>
        <w:pStyle w:val="AppendixSubheadings"/>
      </w:pPr>
      <w:bookmarkStart w:id="103" w:name="_Toc112073506"/>
      <w:r>
        <w:t>Appendix 2</w:t>
      </w:r>
      <w:bookmarkEnd w:id="103"/>
    </w:p>
    <w:p w14:paraId="4B2D1470" w14:textId="77777777" w:rsidR="00F11515" w:rsidRDefault="00F11515" w:rsidP="00F11515">
      <w:pPr>
        <w:pStyle w:val="Heading2"/>
      </w:pPr>
    </w:p>
    <w:p w14:paraId="1B75F67D" w14:textId="77777777" w:rsidR="009A297F" w:rsidRDefault="009A297F" w:rsidP="00F11515">
      <w:pPr>
        <w:pStyle w:val="Heading2"/>
      </w:pPr>
    </w:p>
    <w:p w14:paraId="177DDF2C" w14:textId="77777777" w:rsidR="009A297F" w:rsidRDefault="00172D5C" w:rsidP="00F11515">
      <w:pPr>
        <w:pStyle w:val="Heading2"/>
      </w:pPr>
      <w:bookmarkStart w:id="104" w:name="_Toc112073507"/>
      <w:bookmarkStart w:id="105" w:name="_Toc116644752"/>
      <w:r>
        <w:t>References</w:t>
      </w:r>
      <w:bookmarkEnd w:id="104"/>
      <w:bookmarkEnd w:id="105"/>
    </w:p>
    <w:p w14:paraId="52E75295" w14:textId="77777777" w:rsidR="009A297F" w:rsidRDefault="009A297F" w:rsidP="00F11515">
      <w:pPr>
        <w:pStyle w:val="Heading2"/>
      </w:pPr>
    </w:p>
    <w:p w14:paraId="0524869D" w14:textId="62D04E5F" w:rsidR="00497B0F" w:rsidRDefault="009A297F" w:rsidP="009A297F">
      <w:pPr>
        <w:pStyle w:val="Heading2"/>
        <w:spacing w:line="240" w:lineRule="exact"/>
        <w:ind w:left="720" w:hanging="720"/>
        <w:rPr>
          <w:b w:val="0"/>
          <w:i w:val="0"/>
          <w:noProof/>
        </w:rPr>
      </w:pPr>
      <w:r>
        <w:fldChar w:fldCharType="begin" w:fldLock="1"/>
      </w:r>
      <w:r w:rsidR="00497B0F">
        <w:instrText>ADDIN paperpile_bibliography &lt;pp-bibliography&gt;&lt;first-reference-indices&gt;&lt;formatting&gt;1&lt;/formatting&gt;&lt;space-after&gt;1&lt;/space-after&gt;&lt;/first-reference-indices&gt;&lt;/pp-bibliography&gt; \* MERGEFORMAT</w:instrText>
      </w:r>
      <w:r>
        <w:fldChar w:fldCharType="separate"/>
      </w:r>
      <w:bookmarkStart w:id="106" w:name="_Toc116644753"/>
      <w:r w:rsidR="00497B0F">
        <w:rPr>
          <w:b w:val="0"/>
          <w:i w:val="0"/>
          <w:noProof/>
        </w:rPr>
        <w:t>ADEC. 2022a. “Kenai River Water Quality Monitoring Activities.” 2022. https://dec.alaska.gov/water/nonpoint-source-control/waters-in-the-spotlight/kenai-river-water-quality-monitoring-activities/.</w:t>
      </w:r>
      <w:bookmarkEnd w:id="106"/>
    </w:p>
    <w:p w14:paraId="571C014A" w14:textId="77777777" w:rsidR="00497B0F" w:rsidRDefault="00497B0F" w:rsidP="009A297F">
      <w:pPr>
        <w:pStyle w:val="Heading2"/>
        <w:spacing w:line="240" w:lineRule="exact"/>
        <w:ind w:left="720" w:hanging="720"/>
        <w:rPr>
          <w:b w:val="0"/>
          <w:i w:val="0"/>
          <w:noProof/>
        </w:rPr>
      </w:pPr>
      <w:bookmarkStart w:id="107" w:name="_Toc116644754"/>
      <w:r>
        <w:rPr>
          <w:b w:val="0"/>
          <w:i w:val="0"/>
          <w:noProof/>
        </w:rPr>
        <w:t>———. 2022b. “Water Quality Standards and Restoration, Water Quality Reports.” February 15, 2022. https://dec.alaska.gov/water/water-quality/reports.</w:t>
      </w:r>
      <w:bookmarkEnd w:id="107"/>
    </w:p>
    <w:p w14:paraId="51D85C82" w14:textId="77777777" w:rsidR="00497B0F" w:rsidRDefault="00497B0F" w:rsidP="009A297F">
      <w:pPr>
        <w:pStyle w:val="Heading2"/>
        <w:spacing w:line="240" w:lineRule="exact"/>
        <w:ind w:left="720" w:hanging="720"/>
        <w:rPr>
          <w:b w:val="0"/>
          <w:i w:val="0"/>
          <w:noProof/>
        </w:rPr>
      </w:pPr>
      <w:bookmarkStart w:id="108" w:name="_Toc116644755"/>
      <w:r>
        <w:rPr>
          <w:b w:val="0"/>
          <w:i w:val="0"/>
          <w:noProof/>
        </w:rPr>
        <w:t>AKDNR. 1997. “Kenai River Comprehensive Management Plan.” http://dnr.alaska.gov/parks/plans/krsmapln/krsma_1997_complete.pdf.</w:t>
      </w:r>
      <w:bookmarkEnd w:id="108"/>
    </w:p>
    <w:p w14:paraId="09D325D8" w14:textId="77777777" w:rsidR="00497B0F" w:rsidRDefault="00497B0F" w:rsidP="009A297F">
      <w:pPr>
        <w:pStyle w:val="Heading2"/>
        <w:spacing w:line="240" w:lineRule="exact"/>
        <w:ind w:left="720" w:hanging="720"/>
        <w:rPr>
          <w:b w:val="0"/>
          <w:i w:val="0"/>
          <w:noProof/>
        </w:rPr>
      </w:pPr>
      <w:bookmarkStart w:id="109" w:name="_Toc116644756"/>
      <w:r>
        <w:rPr>
          <w:b w:val="0"/>
          <w:i w:val="0"/>
          <w:noProof/>
        </w:rPr>
        <w:t>Guerron Orejuela, Edgar. 2016. “Water Quality Assessment of the Kenai River Watershed from July 2000 to July 2014.” Kenai Watershed Forum. https://dec.alaska.gov/media/16756/kenai-river-baseline-monitoring-report-final-zncuappendix.pdf.</w:t>
      </w:r>
      <w:bookmarkEnd w:id="109"/>
    </w:p>
    <w:p w14:paraId="6FEE7566" w14:textId="77777777" w:rsidR="00497B0F" w:rsidRDefault="00497B0F" w:rsidP="009A297F">
      <w:pPr>
        <w:pStyle w:val="Heading2"/>
        <w:spacing w:line="240" w:lineRule="exact"/>
        <w:ind w:left="720" w:hanging="720"/>
        <w:rPr>
          <w:b w:val="0"/>
          <w:i w:val="0"/>
          <w:noProof/>
        </w:rPr>
      </w:pPr>
      <w:bookmarkStart w:id="110" w:name="_Toc116644757"/>
      <w:r>
        <w:rPr>
          <w:b w:val="0"/>
          <w:i w:val="0"/>
          <w:noProof/>
        </w:rPr>
        <w:t>Litchfield, V. P., and G. B. Kyle. 1992. “Kenai River Water Quality Investigation Completion Report.” 123. Alaska Department of Fish and Game. http://www.adfg.alaska.gov/fedaidpdfs/FRED.123.pdf.</w:t>
      </w:r>
      <w:bookmarkEnd w:id="110"/>
    </w:p>
    <w:p w14:paraId="32623818" w14:textId="77777777" w:rsidR="00497B0F" w:rsidRDefault="00497B0F" w:rsidP="009A297F">
      <w:pPr>
        <w:pStyle w:val="Heading2"/>
        <w:spacing w:line="240" w:lineRule="exact"/>
        <w:ind w:left="720" w:hanging="720"/>
        <w:rPr>
          <w:b w:val="0"/>
          <w:i w:val="0"/>
          <w:noProof/>
        </w:rPr>
      </w:pPr>
      <w:bookmarkStart w:id="111" w:name="_Toc116644758"/>
      <w:r>
        <w:rPr>
          <w:b w:val="0"/>
          <w:i w:val="0"/>
          <w:noProof/>
        </w:rPr>
        <w:t>Martin, Michelle, Joe Charbonnet, Elizabeth Jones, Jim Czarnezki, and Robert Ruffner. 2011. “Turbidity Monitoring on the Lower Kenai River, 2008-2010.” Kenai Watershed Forum.</w:t>
      </w:r>
      <w:bookmarkEnd w:id="111"/>
    </w:p>
    <w:p w14:paraId="1D7566EA" w14:textId="77777777" w:rsidR="00497B0F" w:rsidRDefault="00497B0F" w:rsidP="009A297F">
      <w:pPr>
        <w:pStyle w:val="Heading2"/>
        <w:spacing w:line="240" w:lineRule="exact"/>
        <w:ind w:left="720" w:hanging="720"/>
        <w:rPr>
          <w:b w:val="0"/>
          <w:i w:val="0"/>
          <w:noProof/>
        </w:rPr>
      </w:pPr>
      <w:bookmarkStart w:id="112" w:name="_Toc116644759"/>
      <w:r>
        <w:rPr>
          <w:b w:val="0"/>
          <w:i w:val="0"/>
          <w:noProof/>
        </w:rPr>
        <w:t>Mauger, Sue. 2013. “Cook Inlet Stream Temp Network Synthesis Report 2008-2012.” Cook Inletekeeper. https://inletkeeper.org/wp-content/uploads/2017/03/Cook-Inlet-Stream-Temp-Network-Synthesis-Report.pdf.</w:t>
      </w:r>
      <w:bookmarkEnd w:id="112"/>
    </w:p>
    <w:p w14:paraId="209E7DF9" w14:textId="77777777" w:rsidR="00497B0F" w:rsidRDefault="00497B0F" w:rsidP="009A297F">
      <w:pPr>
        <w:pStyle w:val="Heading2"/>
        <w:spacing w:line="240" w:lineRule="exact"/>
        <w:ind w:left="720" w:hanging="720"/>
        <w:rPr>
          <w:b w:val="0"/>
          <w:i w:val="0"/>
          <w:noProof/>
        </w:rPr>
      </w:pPr>
      <w:bookmarkStart w:id="113" w:name="_Toc116644760"/>
      <w:r>
        <w:rPr>
          <w:b w:val="0"/>
          <w:i w:val="0"/>
          <w:noProof/>
        </w:rPr>
        <w:t xml:space="preserve">Mauger, Sue, Rebecca Shaftel, Jason C. Leppi, and Daniel J. Rinella. 2017. “Summer Temperature Regimes in Southcentral Alaska Streams: Watershed Drivers of Variation and Potential Implications for Pacific Salmon.” </w:t>
      </w:r>
      <w:r w:rsidRPr="00497B0F">
        <w:rPr>
          <w:b w:val="0"/>
          <w:noProof/>
        </w:rPr>
        <w:t>Canadian Journal of Fisheries and Aquatic Sciences. Journal Canadien Des Sciences Halieutiques et Aquatiques</w:t>
      </w:r>
      <w:r>
        <w:rPr>
          <w:b w:val="0"/>
          <w:i w:val="0"/>
          <w:noProof/>
        </w:rPr>
        <w:t xml:space="preserve"> 74 (5): 702–15.</w:t>
      </w:r>
      <w:bookmarkEnd w:id="113"/>
    </w:p>
    <w:p w14:paraId="6E13134D" w14:textId="77777777" w:rsidR="00497B0F" w:rsidRDefault="00497B0F" w:rsidP="009A297F">
      <w:pPr>
        <w:pStyle w:val="Heading2"/>
        <w:spacing w:line="240" w:lineRule="exact"/>
        <w:ind w:left="720" w:hanging="720"/>
        <w:rPr>
          <w:b w:val="0"/>
          <w:i w:val="0"/>
          <w:noProof/>
        </w:rPr>
      </w:pPr>
      <w:bookmarkStart w:id="114" w:name="_Toc116644761"/>
      <w:r>
        <w:rPr>
          <w:b w:val="0"/>
          <w:i w:val="0"/>
          <w:noProof/>
        </w:rPr>
        <w:t xml:space="preserve">Mauger, Sue, Rebecca Shaftel, E. Jamie Trammell, Marcus Geist, and Dan Bogan. 2015. “Stream Temperature Data Collection Standards for Alaska: Minimum Standards to Generate Data Useful for Regional-Scale Analyses.” </w:t>
      </w:r>
      <w:r w:rsidRPr="00497B0F">
        <w:rPr>
          <w:b w:val="0"/>
          <w:noProof/>
        </w:rPr>
        <w:t>Journal of Hydrology: Regional Studies</w:t>
      </w:r>
      <w:r>
        <w:rPr>
          <w:b w:val="0"/>
          <w:i w:val="0"/>
          <w:noProof/>
        </w:rPr>
        <w:t xml:space="preserve"> 4, Part B (September): 431–38.</w:t>
      </w:r>
      <w:bookmarkEnd w:id="114"/>
    </w:p>
    <w:p w14:paraId="4352E183" w14:textId="77777777" w:rsidR="00497B0F" w:rsidRDefault="00497B0F" w:rsidP="009A297F">
      <w:pPr>
        <w:pStyle w:val="Heading2"/>
        <w:spacing w:line="240" w:lineRule="exact"/>
        <w:ind w:left="720" w:hanging="720"/>
        <w:rPr>
          <w:b w:val="0"/>
          <w:i w:val="0"/>
          <w:noProof/>
        </w:rPr>
      </w:pPr>
      <w:bookmarkStart w:id="115" w:name="_Toc116644762"/>
      <w:r>
        <w:rPr>
          <w:b w:val="0"/>
          <w:i w:val="0"/>
          <w:noProof/>
        </w:rPr>
        <w:t>McCard, Jennifer J. 2007. “Water Quality Assessment of the Kenai River Watershed from July 2000 to July 2006.” Kenai Watershed Forum.</w:t>
      </w:r>
      <w:bookmarkEnd w:id="115"/>
    </w:p>
    <w:p w14:paraId="3504730C" w14:textId="77777777" w:rsidR="00497B0F" w:rsidRDefault="00497B0F" w:rsidP="009A297F">
      <w:pPr>
        <w:pStyle w:val="Heading2"/>
        <w:spacing w:line="240" w:lineRule="exact"/>
        <w:ind w:left="720" w:hanging="720"/>
        <w:rPr>
          <w:b w:val="0"/>
          <w:i w:val="0"/>
          <w:noProof/>
        </w:rPr>
      </w:pPr>
      <w:bookmarkStart w:id="116" w:name="_Toc116644763"/>
      <w:r>
        <w:rPr>
          <w:b w:val="0"/>
          <w:i w:val="0"/>
          <w:noProof/>
        </w:rPr>
        <w:t>Meyer, Benjamin. 2021. “Status of Copper and Zinc Throughout the Kenai River Watershed.” Kenai Watershed Forum. https://dec.alaska.gov/media/22967/copper-zinc-field-report-2019-2020.pdf.</w:t>
      </w:r>
      <w:bookmarkEnd w:id="116"/>
    </w:p>
    <w:p w14:paraId="38794CEC" w14:textId="77777777" w:rsidR="00497B0F" w:rsidRDefault="00497B0F" w:rsidP="009A297F">
      <w:pPr>
        <w:pStyle w:val="Heading2"/>
        <w:spacing w:line="240" w:lineRule="exact"/>
        <w:ind w:left="720" w:hanging="720"/>
        <w:rPr>
          <w:b w:val="0"/>
          <w:i w:val="0"/>
          <w:noProof/>
        </w:rPr>
      </w:pPr>
      <w:bookmarkStart w:id="117" w:name="_Toc116644764"/>
      <w:r>
        <w:rPr>
          <w:b w:val="0"/>
          <w:i w:val="0"/>
          <w:noProof/>
        </w:rPr>
        <w:t>Sires, Jeff. 2017a. “A Review of Potential Zinc and Copper Pollution Sources in the Kenai River Watershed.” DEC. https://dec.alaska.gov/media/5181/zcliteraturereviewfinal.pdf.</w:t>
      </w:r>
      <w:bookmarkEnd w:id="117"/>
    </w:p>
    <w:p w14:paraId="2B473951" w14:textId="77777777" w:rsidR="00497B0F" w:rsidRDefault="00497B0F" w:rsidP="009A297F">
      <w:pPr>
        <w:pStyle w:val="Heading2"/>
        <w:spacing w:line="240" w:lineRule="exact"/>
        <w:ind w:left="720" w:hanging="720"/>
        <w:rPr>
          <w:b w:val="0"/>
          <w:i w:val="0"/>
          <w:noProof/>
        </w:rPr>
      </w:pPr>
      <w:bookmarkStart w:id="118" w:name="_Toc116644765"/>
      <w:r>
        <w:rPr>
          <w:b w:val="0"/>
          <w:i w:val="0"/>
          <w:noProof/>
        </w:rPr>
        <w:t>———. 2017b. “Kenai River Watershed Zinc and Copper Pollution: A Summary of Data Analysis, Literature Review Results, And Suggested Actions.” DEC. http://www.dec.alaska.gov/media/16761/kenai-river-zinc-and-copper-pollution-study.pdf.</w:t>
      </w:r>
      <w:bookmarkEnd w:id="118"/>
    </w:p>
    <w:p w14:paraId="497E2DDB" w14:textId="666EB230" w:rsidR="009A297F" w:rsidRDefault="00497B0F" w:rsidP="009A297F">
      <w:pPr>
        <w:pStyle w:val="Heading2"/>
        <w:spacing w:line="240" w:lineRule="exact"/>
        <w:ind w:left="720" w:hanging="720"/>
      </w:pPr>
      <w:bookmarkStart w:id="119" w:name="_Toc116644766"/>
      <w:r>
        <w:rPr>
          <w:b w:val="0"/>
          <w:i w:val="0"/>
          <w:noProof/>
        </w:rPr>
        <w:t>USFWS. 1997. “Upper Kenai River Cooperative Plan.” https://www.fws.gov/uploadedFiles/UpperKenaiRiverCoop_Plan_1997.pdf.</w:t>
      </w:r>
      <w:bookmarkEnd w:id="119"/>
      <w:r w:rsidR="009A297F">
        <w:fldChar w:fldCharType="end"/>
      </w:r>
    </w:p>
    <w:sectPr w:rsidR="009A297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 w:author="Benjamin Meyer" w:date="2022-10-11T13:57:00Z" w:initials="BM">
    <w:p w14:paraId="5AC05A15" w14:textId="77777777" w:rsidR="00CC0B2D" w:rsidRDefault="00CC0B2D">
      <w:pPr>
        <w:pStyle w:val="CommentText"/>
      </w:pPr>
      <w:r>
        <w:rPr>
          <w:rStyle w:val="CommentReference"/>
        </w:rPr>
        <w:annotationRef/>
      </w:r>
      <w:r>
        <w:t xml:space="preserve">I suggest re-expanding the distribution list once the data is caught up an uploaded to the EPA WQX. City managers, agency managers, </w:t>
      </w:r>
      <w:proofErr w:type="spellStart"/>
      <w:r>
        <w:t>kenai</w:t>
      </w:r>
      <w:proofErr w:type="spellEnd"/>
      <w:r>
        <w:t xml:space="preserve"> river center, etc.</w:t>
      </w:r>
    </w:p>
  </w:comment>
  <w:comment w:id="22" w:author="Benjamin Meyer" w:date="2022-10-11T14:05:00Z" w:initials="BM">
    <w:p w14:paraId="204CBE48" w14:textId="77777777" w:rsidR="00CC0B2D" w:rsidRDefault="00CC0B2D">
      <w:pPr>
        <w:pStyle w:val="CommentText"/>
      </w:pPr>
      <w:r>
        <w:rPr>
          <w:rStyle w:val="CommentReference"/>
        </w:rPr>
        <w:annotationRef/>
      </w:r>
      <w:r>
        <w:t>@Sarah Apsens, is there a better way to include / describe all the work that ADEC does here? Big area to cover, yes, but this makes it sound like the state does nothing, which obviously is not the case!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C05A15" w15:done="0"/>
  <w15:commentEx w15:paraId="204CBE4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C05A15" w16cid:durableId="26F3BDE2"/>
  <w16cid:commentId w16cid:paraId="204CBE48" w16cid:durableId="26F3BD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A6E9A8" w14:textId="77777777" w:rsidR="00E040AA" w:rsidRDefault="00E040AA" w:rsidP="00A6199B">
      <w:r>
        <w:separator/>
      </w:r>
    </w:p>
  </w:endnote>
  <w:endnote w:type="continuationSeparator" w:id="0">
    <w:p w14:paraId="28DFE592" w14:textId="77777777" w:rsidR="00E040AA" w:rsidRDefault="00E040AA" w:rsidP="00A61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2744350"/>
      <w:docPartObj>
        <w:docPartGallery w:val="Page Numbers (Bottom of Page)"/>
        <w:docPartUnique/>
      </w:docPartObj>
    </w:sdtPr>
    <w:sdtEndPr>
      <w:rPr>
        <w:noProof/>
      </w:rPr>
    </w:sdtEndPr>
    <w:sdtContent>
      <w:p w14:paraId="1835E58F" w14:textId="6EA7B5AC" w:rsidR="00CC0B2D" w:rsidRDefault="00CC0B2D">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66B44AEE" w14:textId="77777777" w:rsidR="00CC0B2D" w:rsidRDefault="00CC0B2D">
    <w:pPr>
      <w:pStyle w:val="Footer"/>
    </w:pPr>
  </w:p>
  <w:p w14:paraId="2DAB7E34" w14:textId="77777777" w:rsidR="00CC0B2D" w:rsidRDefault="00CC0B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408B69" w14:textId="77777777" w:rsidR="00E040AA" w:rsidRDefault="00E040AA" w:rsidP="00A6199B">
      <w:r>
        <w:separator/>
      </w:r>
    </w:p>
  </w:footnote>
  <w:footnote w:type="continuationSeparator" w:id="0">
    <w:p w14:paraId="340C5F19" w14:textId="77777777" w:rsidR="00E040AA" w:rsidRDefault="00E040AA" w:rsidP="00A6199B">
      <w:r>
        <w:continuationSeparator/>
      </w:r>
    </w:p>
  </w:footnote>
  <w:footnote w:id="1">
    <w:p w14:paraId="3D3F1315" w14:textId="77777777" w:rsidR="00E81AB1" w:rsidRDefault="00E81AB1" w:rsidP="00E81AB1">
      <w:pPr>
        <w:pStyle w:val="FootnoteText"/>
        <w:ind w:left="720"/>
      </w:pPr>
      <w:r>
        <w:t>* All measurements used to calculate precision / RPD must be above practical quantitation limit (PQL) and/or reporting limit (RL)</w:t>
      </w:r>
    </w:p>
  </w:footnote>
  <w:footnote w:id="2">
    <w:p w14:paraId="634E3927" w14:textId="77777777" w:rsidR="00D054D8" w:rsidRDefault="00D054D8" w:rsidP="00D054D8">
      <w:pPr>
        <w:pStyle w:val="FootnoteText"/>
      </w:pPr>
      <w:r>
        <w:rPr>
          <w:rStyle w:val="FootnoteReference"/>
        </w:rPr>
        <w:t>*</w:t>
      </w:r>
      <w:r>
        <w:t xml:space="preserve"> All measurements used to calculate precision / RPD must be above practical quantitation limit (PQL) and/or reporting limit (RL)</w:t>
      </w:r>
    </w:p>
  </w:footnote>
  <w:footnote w:id="3">
    <w:p w14:paraId="43A99745" w14:textId="77777777" w:rsidR="00630926" w:rsidRDefault="00630926" w:rsidP="00630926">
      <w:pPr>
        <w:pStyle w:val="FootnoteText"/>
      </w:pPr>
      <w:r>
        <w:rPr>
          <w:rStyle w:val="FootnoteReference"/>
        </w:rPr>
        <w:t>*</w:t>
      </w:r>
      <w:r>
        <w:t xml:space="preserve"> All measurements used to calculate precision / RPD must be above practical quantitation limit (PQL) and/or reporting limit (RL)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6CE49" w14:textId="77777777" w:rsidR="00CC0B2D" w:rsidRDefault="00CC0B2D" w:rsidP="00A6199B">
    <w:pPr>
      <w:pStyle w:val="Header"/>
      <w:jc w:val="right"/>
      <w:rPr>
        <w:sz w:val="18"/>
      </w:rPr>
    </w:pPr>
    <w:r>
      <w:rPr>
        <w:sz w:val="18"/>
      </w:rPr>
      <w:t>Kenai River Water Quality Monitoring</w:t>
    </w:r>
    <w:r>
      <w:rPr>
        <w:spacing w:val="-13"/>
        <w:sz w:val="18"/>
      </w:rPr>
      <w:t xml:space="preserve"> </w:t>
    </w:r>
    <w:r>
      <w:rPr>
        <w:sz w:val="18"/>
      </w:rPr>
      <w:t>Program</w:t>
    </w:r>
  </w:p>
  <w:p w14:paraId="0CA4B63E" w14:textId="77777777" w:rsidR="00CC0B2D" w:rsidRDefault="00CC0B2D" w:rsidP="00A6199B">
    <w:pPr>
      <w:pStyle w:val="Header"/>
      <w:jc w:val="right"/>
    </w:pPr>
    <w:r>
      <w:rPr>
        <w:sz w:val="18"/>
      </w:rPr>
      <w:t>August 2022, QAPP v4</w:t>
    </w:r>
  </w:p>
  <w:p w14:paraId="25F01555" w14:textId="77777777" w:rsidR="00CC0B2D" w:rsidRDefault="00CC0B2D">
    <w:pPr>
      <w:pStyle w:val="Header"/>
    </w:pPr>
  </w:p>
  <w:p w14:paraId="066F2930" w14:textId="77777777" w:rsidR="00CC0B2D" w:rsidRDefault="00CC0B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F210D"/>
    <w:multiLevelType w:val="hybridMultilevel"/>
    <w:tmpl w:val="70AE6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A0275"/>
    <w:multiLevelType w:val="hybridMultilevel"/>
    <w:tmpl w:val="D3C0EB10"/>
    <w:lvl w:ilvl="0" w:tplc="86DAD6A4">
      <w:start w:val="1"/>
      <w:numFmt w:val="decimal"/>
      <w:lvlText w:val="%1."/>
      <w:lvlJc w:val="left"/>
      <w:pPr>
        <w:ind w:left="1612" w:hanging="360"/>
      </w:pPr>
      <w:rPr>
        <w:rFonts w:ascii="Times New Roman" w:eastAsia="Times New Roman" w:hAnsi="Times New Roman" w:cs="Times New Roman" w:hint="default"/>
        <w:spacing w:val="-2"/>
        <w:w w:val="100"/>
        <w:sz w:val="24"/>
        <w:szCs w:val="24"/>
        <w:lang w:val="en-US" w:eastAsia="en-US" w:bidi="ar-SA"/>
      </w:rPr>
    </w:lvl>
    <w:lvl w:ilvl="1" w:tplc="D2DCF53E">
      <w:numFmt w:val="bullet"/>
      <w:lvlText w:val="•"/>
      <w:lvlJc w:val="left"/>
      <w:pPr>
        <w:ind w:left="2543" w:hanging="360"/>
      </w:pPr>
      <w:rPr>
        <w:rFonts w:hint="default"/>
        <w:lang w:val="en-US" w:eastAsia="en-US" w:bidi="ar-SA"/>
      </w:rPr>
    </w:lvl>
    <w:lvl w:ilvl="2" w:tplc="01A2FECA">
      <w:numFmt w:val="bullet"/>
      <w:lvlText w:val="•"/>
      <w:lvlJc w:val="left"/>
      <w:pPr>
        <w:ind w:left="3466" w:hanging="360"/>
      </w:pPr>
      <w:rPr>
        <w:rFonts w:hint="default"/>
        <w:lang w:val="en-US" w:eastAsia="en-US" w:bidi="ar-SA"/>
      </w:rPr>
    </w:lvl>
    <w:lvl w:ilvl="3" w:tplc="591CEDE8">
      <w:numFmt w:val="bullet"/>
      <w:lvlText w:val="•"/>
      <w:lvlJc w:val="left"/>
      <w:pPr>
        <w:ind w:left="4390" w:hanging="360"/>
      </w:pPr>
      <w:rPr>
        <w:rFonts w:hint="default"/>
        <w:lang w:val="en-US" w:eastAsia="en-US" w:bidi="ar-SA"/>
      </w:rPr>
    </w:lvl>
    <w:lvl w:ilvl="4" w:tplc="8BF6BEEC">
      <w:numFmt w:val="bullet"/>
      <w:lvlText w:val="•"/>
      <w:lvlJc w:val="left"/>
      <w:pPr>
        <w:ind w:left="5313" w:hanging="360"/>
      </w:pPr>
      <w:rPr>
        <w:rFonts w:hint="default"/>
        <w:lang w:val="en-US" w:eastAsia="en-US" w:bidi="ar-SA"/>
      </w:rPr>
    </w:lvl>
    <w:lvl w:ilvl="5" w:tplc="F7F03B58">
      <w:numFmt w:val="bullet"/>
      <w:lvlText w:val="•"/>
      <w:lvlJc w:val="left"/>
      <w:pPr>
        <w:ind w:left="6237" w:hanging="360"/>
      </w:pPr>
      <w:rPr>
        <w:rFonts w:hint="default"/>
        <w:lang w:val="en-US" w:eastAsia="en-US" w:bidi="ar-SA"/>
      </w:rPr>
    </w:lvl>
    <w:lvl w:ilvl="6" w:tplc="E8B29382">
      <w:numFmt w:val="bullet"/>
      <w:lvlText w:val="•"/>
      <w:lvlJc w:val="left"/>
      <w:pPr>
        <w:ind w:left="7160" w:hanging="360"/>
      </w:pPr>
      <w:rPr>
        <w:rFonts w:hint="default"/>
        <w:lang w:val="en-US" w:eastAsia="en-US" w:bidi="ar-SA"/>
      </w:rPr>
    </w:lvl>
    <w:lvl w:ilvl="7" w:tplc="7C8A5510">
      <w:numFmt w:val="bullet"/>
      <w:lvlText w:val="•"/>
      <w:lvlJc w:val="left"/>
      <w:pPr>
        <w:ind w:left="8084" w:hanging="360"/>
      </w:pPr>
      <w:rPr>
        <w:rFonts w:hint="default"/>
        <w:lang w:val="en-US" w:eastAsia="en-US" w:bidi="ar-SA"/>
      </w:rPr>
    </w:lvl>
    <w:lvl w:ilvl="8" w:tplc="A37A0F8C">
      <w:numFmt w:val="bullet"/>
      <w:lvlText w:val="•"/>
      <w:lvlJc w:val="left"/>
      <w:pPr>
        <w:ind w:left="9007" w:hanging="360"/>
      </w:pPr>
      <w:rPr>
        <w:rFonts w:hint="default"/>
        <w:lang w:val="en-US" w:eastAsia="en-US" w:bidi="ar-SA"/>
      </w:rPr>
    </w:lvl>
  </w:abstractNum>
  <w:abstractNum w:abstractNumId="2" w15:restartNumberingAfterBreak="0">
    <w:nsid w:val="29A600C7"/>
    <w:multiLevelType w:val="hybridMultilevel"/>
    <w:tmpl w:val="06C89EB6"/>
    <w:lvl w:ilvl="0" w:tplc="41163F68">
      <w:numFmt w:val="bullet"/>
      <w:lvlText w:val=""/>
      <w:lvlJc w:val="left"/>
      <w:pPr>
        <w:ind w:left="480" w:hanging="360"/>
      </w:pPr>
      <w:rPr>
        <w:rFonts w:ascii="Symbol" w:eastAsia="Symbol" w:hAnsi="Symbol" w:cs="Symbol" w:hint="default"/>
        <w:w w:val="100"/>
        <w:sz w:val="24"/>
        <w:szCs w:val="24"/>
        <w:lang w:val="en-US" w:eastAsia="en-US" w:bidi="ar-SA"/>
      </w:rPr>
    </w:lvl>
    <w:lvl w:ilvl="1" w:tplc="DF6A92DA">
      <w:numFmt w:val="bullet"/>
      <w:lvlText w:val=""/>
      <w:lvlJc w:val="left"/>
      <w:pPr>
        <w:ind w:left="840" w:hanging="360"/>
      </w:pPr>
      <w:rPr>
        <w:w w:val="100"/>
        <w:lang w:val="en-US" w:eastAsia="en-US" w:bidi="ar-SA"/>
      </w:rPr>
    </w:lvl>
    <w:lvl w:ilvl="2" w:tplc="586C9A12">
      <w:numFmt w:val="bullet"/>
      <w:lvlText w:val=""/>
      <w:lvlJc w:val="left"/>
      <w:pPr>
        <w:ind w:left="1048" w:hanging="360"/>
      </w:pPr>
      <w:rPr>
        <w:rFonts w:ascii="Symbol" w:eastAsia="Symbol" w:hAnsi="Symbol" w:cs="Symbol" w:hint="default"/>
        <w:w w:val="100"/>
        <w:sz w:val="24"/>
        <w:szCs w:val="24"/>
        <w:lang w:val="en-US" w:eastAsia="en-US" w:bidi="ar-SA"/>
      </w:rPr>
    </w:lvl>
    <w:lvl w:ilvl="3" w:tplc="511623B4">
      <w:numFmt w:val="bullet"/>
      <w:lvlText w:val=""/>
      <w:lvlJc w:val="left"/>
      <w:pPr>
        <w:ind w:left="1408" w:hanging="360"/>
      </w:pPr>
      <w:rPr>
        <w:rFonts w:ascii="Symbol" w:eastAsia="Symbol" w:hAnsi="Symbol" w:cs="Symbol" w:hint="default"/>
        <w:w w:val="100"/>
        <w:sz w:val="24"/>
        <w:szCs w:val="24"/>
        <w:lang w:val="en-US" w:eastAsia="en-US" w:bidi="ar-SA"/>
      </w:rPr>
    </w:lvl>
    <w:lvl w:ilvl="4" w:tplc="02722C60">
      <w:numFmt w:val="bullet"/>
      <w:lvlText w:val="•"/>
      <w:lvlJc w:val="left"/>
      <w:pPr>
        <w:ind w:left="2616" w:hanging="360"/>
      </w:pPr>
      <w:rPr>
        <w:lang w:val="en-US" w:eastAsia="en-US" w:bidi="ar-SA"/>
      </w:rPr>
    </w:lvl>
    <w:lvl w:ilvl="5" w:tplc="C51A23CC">
      <w:numFmt w:val="bullet"/>
      <w:lvlText w:val="•"/>
      <w:lvlJc w:val="left"/>
      <w:pPr>
        <w:ind w:left="3832" w:hanging="360"/>
      </w:pPr>
      <w:rPr>
        <w:lang w:val="en-US" w:eastAsia="en-US" w:bidi="ar-SA"/>
      </w:rPr>
    </w:lvl>
    <w:lvl w:ilvl="6" w:tplc="D3225AB2">
      <w:numFmt w:val="bullet"/>
      <w:lvlText w:val="•"/>
      <w:lvlJc w:val="left"/>
      <w:pPr>
        <w:ind w:left="5049" w:hanging="360"/>
      </w:pPr>
      <w:rPr>
        <w:lang w:val="en-US" w:eastAsia="en-US" w:bidi="ar-SA"/>
      </w:rPr>
    </w:lvl>
    <w:lvl w:ilvl="7" w:tplc="F9EA4EF2">
      <w:numFmt w:val="bullet"/>
      <w:lvlText w:val="•"/>
      <w:lvlJc w:val="left"/>
      <w:pPr>
        <w:ind w:left="6265" w:hanging="360"/>
      </w:pPr>
      <w:rPr>
        <w:lang w:val="en-US" w:eastAsia="en-US" w:bidi="ar-SA"/>
      </w:rPr>
    </w:lvl>
    <w:lvl w:ilvl="8" w:tplc="2DDCCD9A">
      <w:numFmt w:val="bullet"/>
      <w:lvlText w:val="•"/>
      <w:lvlJc w:val="left"/>
      <w:pPr>
        <w:ind w:left="7481" w:hanging="360"/>
      </w:pPr>
      <w:rPr>
        <w:lang w:val="en-US" w:eastAsia="en-US" w:bidi="ar-SA"/>
      </w:rPr>
    </w:lvl>
  </w:abstractNum>
  <w:abstractNum w:abstractNumId="3" w15:restartNumberingAfterBreak="0">
    <w:nsid w:val="2BBE6296"/>
    <w:multiLevelType w:val="hybridMultilevel"/>
    <w:tmpl w:val="E2600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C63EC9"/>
    <w:multiLevelType w:val="hybridMultilevel"/>
    <w:tmpl w:val="AABEB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35A55"/>
    <w:multiLevelType w:val="hybridMultilevel"/>
    <w:tmpl w:val="E78CA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A3485"/>
    <w:multiLevelType w:val="multilevel"/>
    <w:tmpl w:val="082CE58A"/>
    <w:lvl w:ilvl="0">
      <w:start w:val="1"/>
      <w:numFmt w:val="upperLetter"/>
      <w:lvlText w:val="%1)"/>
      <w:lvlJc w:val="left"/>
      <w:pPr>
        <w:ind w:left="839" w:hanging="360"/>
      </w:pPr>
      <w:rPr>
        <w:rFonts w:hint="default"/>
      </w:rPr>
    </w:lvl>
    <w:lvl w:ilvl="1" w:tentative="1">
      <w:start w:val="1"/>
      <w:numFmt w:val="lowerLetter"/>
      <w:lvlText w:val="%2."/>
      <w:lvlJc w:val="left"/>
      <w:pPr>
        <w:ind w:left="1559" w:hanging="360"/>
      </w:pPr>
    </w:lvl>
    <w:lvl w:ilvl="2" w:tentative="1">
      <w:start w:val="1"/>
      <w:numFmt w:val="lowerRoman"/>
      <w:lvlText w:val="%3."/>
      <w:lvlJc w:val="right"/>
      <w:pPr>
        <w:ind w:left="2279" w:hanging="180"/>
      </w:pPr>
    </w:lvl>
    <w:lvl w:ilvl="3" w:tentative="1">
      <w:start w:val="1"/>
      <w:numFmt w:val="decimal"/>
      <w:lvlText w:val="%4."/>
      <w:lvlJc w:val="left"/>
      <w:pPr>
        <w:ind w:left="2999" w:hanging="360"/>
      </w:pPr>
    </w:lvl>
    <w:lvl w:ilvl="4" w:tentative="1">
      <w:start w:val="1"/>
      <w:numFmt w:val="lowerLetter"/>
      <w:lvlText w:val="%5."/>
      <w:lvlJc w:val="left"/>
      <w:pPr>
        <w:ind w:left="3719" w:hanging="360"/>
      </w:pPr>
    </w:lvl>
    <w:lvl w:ilvl="5" w:tentative="1">
      <w:start w:val="1"/>
      <w:numFmt w:val="lowerRoman"/>
      <w:lvlText w:val="%6."/>
      <w:lvlJc w:val="right"/>
      <w:pPr>
        <w:ind w:left="4439" w:hanging="180"/>
      </w:pPr>
    </w:lvl>
    <w:lvl w:ilvl="6" w:tentative="1">
      <w:start w:val="1"/>
      <w:numFmt w:val="decimal"/>
      <w:lvlText w:val="%7."/>
      <w:lvlJc w:val="left"/>
      <w:pPr>
        <w:ind w:left="5159" w:hanging="360"/>
      </w:pPr>
    </w:lvl>
    <w:lvl w:ilvl="7" w:tentative="1">
      <w:start w:val="1"/>
      <w:numFmt w:val="lowerLetter"/>
      <w:lvlText w:val="%8."/>
      <w:lvlJc w:val="left"/>
      <w:pPr>
        <w:ind w:left="5879" w:hanging="360"/>
      </w:pPr>
    </w:lvl>
    <w:lvl w:ilvl="8" w:tentative="1">
      <w:start w:val="1"/>
      <w:numFmt w:val="lowerRoman"/>
      <w:lvlText w:val="%9."/>
      <w:lvlJc w:val="right"/>
      <w:pPr>
        <w:ind w:left="6599" w:hanging="180"/>
      </w:pPr>
    </w:lvl>
  </w:abstractNum>
  <w:abstractNum w:abstractNumId="7" w15:restartNumberingAfterBreak="0">
    <w:nsid w:val="5A165088"/>
    <w:multiLevelType w:val="hybridMultilevel"/>
    <w:tmpl w:val="77B26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D77D9"/>
    <w:multiLevelType w:val="hybridMultilevel"/>
    <w:tmpl w:val="9A262850"/>
    <w:lvl w:ilvl="0" w:tplc="6AA821A8">
      <w:start w:val="1"/>
      <w:numFmt w:val="upperLetter"/>
      <w:lvlText w:val="%1)"/>
      <w:lvlJc w:val="left"/>
      <w:pPr>
        <w:ind w:left="720" w:hanging="360"/>
      </w:pPr>
      <w:rPr>
        <w:rFonts w:ascii="TimesNewRomanPSMT" w:eastAsiaTheme="minorHAnsi" w:hAnsi="TimesNewRomanPSMT" w:cs="TimesNewRomanPSMT"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B85881"/>
    <w:multiLevelType w:val="hybridMultilevel"/>
    <w:tmpl w:val="2FE609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2B7992"/>
    <w:multiLevelType w:val="hybridMultilevel"/>
    <w:tmpl w:val="70AE626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64784"/>
    <w:multiLevelType w:val="hybridMultilevel"/>
    <w:tmpl w:val="87E62352"/>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6"/>
  </w:num>
  <w:num w:numId="2">
    <w:abstractNumId w:val="4"/>
  </w:num>
  <w:num w:numId="3">
    <w:abstractNumId w:val="9"/>
  </w:num>
  <w:num w:numId="4">
    <w:abstractNumId w:val="8"/>
  </w:num>
  <w:num w:numId="5">
    <w:abstractNumId w:val="1"/>
  </w:num>
  <w:num w:numId="6">
    <w:abstractNumId w:val="10"/>
  </w:num>
  <w:num w:numId="7">
    <w:abstractNumId w:val="2"/>
    <w:lvlOverride w:ilvl="0"/>
    <w:lvlOverride w:ilvl="1"/>
    <w:lvlOverride w:ilvl="2"/>
    <w:lvlOverride w:ilvl="3"/>
    <w:lvlOverride w:ilvl="4"/>
    <w:lvlOverride w:ilvl="5"/>
    <w:lvlOverride w:ilvl="6"/>
    <w:lvlOverride w:ilvl="7"/>
    <w:lvlOverride w:ilvl="8"/>
  </w:num>
  <w:num w:numId="8">
    <w:abstractNumId w:val="5"/>
  </w:num>
  <w:num w:numId="9">
    <w:abstractNumId w:val="11"/>
  </w:num>
  <w:num w:numId="10">
    <w:abstractNumId w:val="0"/>
  </w:num>
  <w:num w:numId="11">
    <w:abstractNumId w:val="3"/>
  </w:num>
  <w:num w:numId="12">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Meyer">
    <w15:presenceInfo w15:providerId="None" w15:userId="Benjamin Meyer"/>
  </w15:person>
  <w15:person w15:author="ben">
    <w15:presenceInfo w15:providerId="Windows Live" w15:userId="f9da4732cdc7bb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T538H688D978B689"/>
    <w:docVar w:name="paperpile-doc-name" w:val="qapp_draft_v4.1.docx"/>
    <w:docVar w:name="paperpile-includeDoi" w:val="false"/>
    <w:docVar w:name="paperpile-styleFile" w:val="chicago-author-date.csl"/>
    <w:docVar w:name="paperpile-styleId" w:val="pp-chicago-author-date"/>
    <w:docVar w:name="paperpile-styleLabel" w:val="Chicago Manual of Style 17th edition (author-date)"/>
    <w:docVar w:name="paperpile-styleLocale" w:val="en-US"/>
  </w:docVars>
  <w:rsids>
    <w:rsidRoot w:val="00A6199B"/>
    <w:rsid w:val="00045E03"/>
    <w:rsid w:val="00060E62"/>
    <w:rsid w:val="00097E5F"/>
    <w:rsid w:val="000B18F9"/>
    <w:rsid w:val="000F1CB8"/>
    <w:rsid w:val="00116BE7"/>
    <w:rsid w:val="00127934"/>
    <w:rsid w:val="00172D5C"/>
    <w:rsid w:val="00175C20"/>
    <w:rsid w:val="00197400"/>
    <w:rsid w:val="001B6F79"/>
    <w:rsid w:val="001E3312"/>
    <w:rsid w:val="001F141E"/>
    <w:rsid w:val="002F1311"/>
    <w:rsid w:val="003117A1"/>
    <w:rsid w:val="00343D60"/>
    <w:rsid w:val="003B1B67"/>
    <w:rsid w:val="003E330A"/>
    <w:rsid w:val="00423898"/>
    <w:rsid w:val="00461CAC"/>
    <w:rsid w:val="00471EAA"/>
    <w:rsid w:val="00497B0F"/>
    <w:rsid w:val="004A7A55"/>
    <w:rsid w:val="00530E7B"/>
    <w:rsid w:val="005F4B78"/>
    <w:rsid w:val="00622BC1"/>
    <w:rsid w:val="00630926"/>
    <w:rsid w:val="00670DFD"/>
    <w:rsid w:val="006836A7"/>
    <w:rsid w:val="00685216"/>
    <w:rsid w:val="00700078"/>
    <w:rsid w:val="00771F2F"/>
    <w:rsid w:val="007E16EA"/>
    <w:rsid w:val="0084795D"/>
    <w:rsid w:val="00890F04"/>
    <w:rsid w:val="008E4C7F"/>
    <w:rsid w:val="008F0084"/>
    <w:rsid w:val="009A297F"/>
    <w:rsid w:val="00A6199B"/>
    <w:rsid w:val="00A82808"/>
    <w:rsid w:val="00AA7758"/>
    <w:rsid w:val="00B117EB"/>
    <w:rsid w:val="00B5456E"/>
    <w:rsid w:val="00CA7344"/>
    <w:rsid w:val="00CC0B2D"/>
    <w:rsid w:val="00CC5A09"/>
    <w:rsid w:val="00D054D8"/>
    <w:rsid w:val="00D21395"/>
    <w:rsid w:val="00D95ABD"/>
    <w:rsid w:val="00E040AA"/>
    <w:rsid w:val="00E36178"/>
    <w:rsid w:val="00E52C5B"/>
    <w:rsid w:val="00E67099"/>
    <w:rsid w:val="00E81AB1"/>
    <w:rsid w:val="00E946A5"/>
    <w:rsid w:val="00ED3851"/>
    <w:rsid w:val="00F11515"/>
    <w:rsid w:val="00F20B77"/>
    <w:rsid w:val="00FA26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009E"/>
  <w15:chartTrackingRefBased/>
  <w15:docId w15:val="{3C7D66A3-F0C3-4F0C-A22B-4C4B0CBF6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A6199B"/>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A6199B"/>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A6199B"/>
    <w:pPr>
      <w:spacing w:line="275" w:lineRule="exact"/>
      <w:ind w:left="688"/>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99B"/>
    <w:pPr>
      <w:tabs>
        <w:tab w:val="center" w:pos="4680"/>
        <w:tab w:val="right" w:pos="9360"/>
      </w:tabs>
    </w:pPr>
  </w:style>
  <w:style w:type="character" w:customStyle="1" w:styleId="HeaderChar">
    <w:name w:val="Header Char"/>
    <w:basedOn w:val="DefaultParagraphFont"/>
    <w:link w:val="Header"/>
    <w:uiPriority w:val="99"/>
    <w:rsid w:val="00A6199B"/>
  </w:style>
  <w:style w:type="paragraph" w:styleId="Footer">
    <w:name w:val="footer"/>
    <w:basedOn w:val="Normal"/>
    <w:link w:val="FooterChar"/>
    <w:uiPriority w:val="99"/>
    <w:unhideWhenUsed/>
    <w:rsid w:val="00A6199B"/>
    <w:pPr>
      <w:tabs>
        <w:tab w:val="center" w:pos="4680"/>
        <w:tab w:val="right" w:pos="9360"/>
      </w:tabs>
    </w:pPr>
  </w:style>
  <w:style w:type="character" w:customStyle="1" w:styleId="FooterChar">
    <w:name w:val="Footer Char"/>
    <w:basedOn w:val="DefaultParagraphFont"/>
    <w:link w:val="Footer"/>
    <w:uiPriority w:val="99"/>
    <w:rsid w:val="00A6199B"/>
  </w:style>
  <w:style w:type="character" w:customStyle="1" w:styleId="Heading2Char">
    <w:name w:val="Heading 2 Char"/>
    <w:basedOn w:val="DefaultParagraphFont"/>
    <w:link w:val="Heading2"/>
    <w:uiPriority w:val="1"/>
    <w:rsid w:val="00A6199B"/>
    <w:rPr>
      <w:rFonts w:ascii="Times New Roman" w:eastAsia="Times New Roman" w:hAnsi="Times New Roman" w:cs="Times New Roman"/>
      <w:b/>
      <w:bCs/>
      <w:i/>
      <w:sz w:val="24"/>
      <w:szCs w:val="24"/>
    </w:rPr>
  </w:style>
  <w:style w:type="paragraph" w:styleId="BodyText">
    <w:name w:val="Body Text"/>
    <w:basedOn w:val="Normal"/>
    <w:link w:val="BodyTextChar"/>
    <w:uiPriority w:val="1"/>
    <w:qFormat/>
    <w:rsid w:val="00A6199B"/>
    <w:rPr>
      <w:sz w:val="24"/>
      <w:szCs w:val="24"/>
    </w:rPr>
  </w:style>
  <w:style w:type="character" w:customStyle="1" w:styleId="BodyTextChar">
    <w:name w:val="Body Text Char"/>
    <w:basedOn w:val="DefaultParagraphFont"/>
    <w:link w:val="BodyText"/>
    <w:uiPriority w:val="1"/>
    <w:rsid w:val="00A6199B"/>
    <w:rPr>
      <w:rFonts w:ascii="Times New Roman" w:eastAsia="Times New Roman" w:hAnsi="Times New Roman" w:cs="Times New Roman"/>
      <w:sz w:val="24"/>
      <w:szCs w:val="24"/>
    </w:rPr>
  </w:style>
  <w:style w:type="paragraph" w:styleId="Title">
    <w:name w:val="Title"/>
    <w:basedOn w:val="Normal"/>
    <w:link w:val="TitleChar"/>
    <w:uiPriority w:val="1"/>
    <w:qFormat/>
    <w:rsid w:val="00A6199B"/>
    <w:pPr>
      <w:ind w:left="224" w:right="282"/>
      <w:jc w:val="center"/>
    </w:pPr>
    <w:rPr>
      <w:b/>
      <w:bCs/>
      <w:sz w:val="48"/>
      <w:szCs w:val="48"/>
    </w:rPr>
  </w:style>
  <w:style w:type="character" w:customStyle="1" w:styleId="TitleChar">
    <w:name w:val="Title Char"/>
    <w:basedOn w:val="DefaultParagraphFont"/>
    <w:link w:val="Title"/>
    <w:uiPriority w:val="1"/>
    <w:rsid w:val="00A6199B"/>
    <w:rPr>
      <w:rFonts w:ascii="Times New Roman" w:eastAsia="Times New Roman" w:hAnsi="Times New Roman" w:cs="Times New Roman"/>
      <w:b/>
      <w:bCs/>
      <w:sz w:val="48"/>
      <w:szCs w:val="48"/>
    </w:rPr>
  </w:style>
  <w:style w:type="character" w:styleId="Hyperlink">
    <w:name w:val="Hyperlink"/>
    <w:basedOn w:val="DefaultParagraphFont"/>
    <w:uiPriority w:val="99"/>
    <w:unhideWhenUsed/>
    <w:rsid w:val="00A6199B"/>
    <w:rPr>
      <w:color w:val="0563C1" w:themeColor="hyperlink"/>
      <w:u w:val="single"/>
    </w:rPr>
  </w:style>
  <w:style w:type="character" w:customStyle="1" w:styleId="Heading1Char">
    <w:name w:val="Heading 1 Char"/>
    <w:basedOn w:val="DefaultParagraphFont"/>
    <w:link w:val="Heading1"/>
    <w:uiPriority w:val="9"/>
    <w:rsid w:val="00A6199B"/>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6199B"/>
    <w:rPr>
      <w:sz w:val="16"/>
      <w:szCs w:val="16"/>
    </w:rPr>
  </w:style>
  <w:style w:type="paragraph" w:styleId="CommentText">
    <w:name w:val="annotation text"/>
    <w:basedOn w:val="Normal"/>
    <w:link w:val="CommentTextChar"/>
    <w:uiPriority w:val="99"/>
    <w:semiHidden/>
    <w:unhideWhenUsed/>
    <w:rsid w:val="00A6199B"/>
    <w:rPr>
      <w:sz w:val="20"/>
      <w:szCs w:val="20"/>
    </w:rPr>
  </w:style>
  <w:style w:type="character" w:customStyle="1" w:styleId="CommentTextChar">
    <w:name w:val="Comment Text Char"/>
    <w:basedOn w:val="DefaultParagraphFont"/>
    <w:link w:val="CommentText"/>
    <w:uiPriority w:val="99"/>
    <w:semiHidden/>
    <w:rsid w:val="00A6199B"/>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199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99B"/>
    <w:rPr>
      <w:rFonts w:ascii="Segoe UI" w:eastAsia="Times New Roman" w:hAnsi="Segoe UI" w:cs="Segoe UI"/>
      <w:sz w:val="18"/>
      <w:szCs w:val="18"/>
    </w:rPr>
  </w:style>
  <w:style w:type="paragraph" w:customStyle="1" w:styleId="TableParagraph">
    <w:name w:val="Table Paragraph"/>
    <w:basedOn w:val="Normal"/>
    <w:uiPriority w:val="1"/>
    <w:qFormat/>
    <w:rsid w:val="00F11515"/>
  </w:style>
  <w:style w:type="paragraph" w:styleId="Caption">
    <w:name w:val="caption"/>
    <w:basedOn w:val="Normal"/>
    <w:next w:val="Normal"/>
    <w:uiPriority w:val="35"/>
    <w:unhideWhenUsed/>
    <w:qFormat/>
    <w:rsid w:val="009A297F"/>
    <w:pPr>
      <w:spacing w:after="200"/>
    </w:pPr>
    <w:rPr>
      <w:i/>
      <w:iCs/>
      <w:color w:val="44546A" w:themeColor="text2"/>
      <w:sz w:val="18"/>
      <w:szCs w:val="18"/>
    </w:rPr>
  </w:style>
  <w:style w:type="paragraph" w:styleId="TableofFigures">
    <w:name w:val="table of figures"/>
    <w:basedOn w:val="Normal"/>
    <w:next w:val="Normal"/>
    <w:uiPriority w:val="99"/>
    <w:unhideWhenUsed/>
    <w:rsid w:val="009A297F"/>
  </w:style>
  <w:style w:type="paragraph" w:styleId="TOCHeading">
    <w:name w:val="TOC Heading"/>
    <w:basedOn w:val="Heading1"/>
    <w:next w:val="Normal"/>
    <w:uiPriority w:val="39"/>
    <w:unhideWhenUsed/>
    <w:qFormat/>
    <w:rsid w:val="008F0084"/>
    <w:pPr>
      <w:widowControl/>
      <w:autoSpaceDE/>
      <w:autoSpaceDN/>
      <w:spacing w:line="259" w:lineRule="auto"/>
      <w:outlineLvl w:val="9"/>
    </w:pPr>
  </w:style>
  <w:style w:type="paragraph" w:styleId="TOC2">
    <w:name w:val="toc 2"/>
    <w:basedOn w:val="Normal"/>
    <w:next w:val="Normal"/>
    <w:autoRedefine/>
    <w:uiPriority w:val="39"/>
    <w:unhideWhenUsed/>
    <w:rsid w:val="008F0084"/>
    <w:pPr>
      <w:spacing w:after="100"/>
      <w:ind w:left="220"/>
    </w:pPr>
  </w:style>
  <w:style w:type="paragraph" w:customStyle="1" w:styleId="AppendixHeading">
    <w:name w:val="Appendix Heading"/>
    <w:basedOn w:val="Heading1"/>
    <w:link w:val="AppendixHeadingChar"/>
    <w:uiPriority w:val="1"/>
    <w:qFormat/>
    <w:rsid w:val="00461CAC"/>
    <w:rPr>
      <w:color w:val="auto"/>
      <w:sz w:val="24"/>
    </w:rPr>
  </w:style>
  <w:style w:type="paragraph" w:styleId="Subtitle">
    <w:name w:val="Subtitle"/>
    <w:basedOn w:val="Normal"/>
    <w:next w:val="Normal"/>
    <w:link w:val="SubtitleChar"/>
    <w:uiPriority w:val="11"/>
    <w:qFormat/>
    <w:rsid w:val="00461CAC"/>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ppendixHeadingChar">
    <w:name w:val="Appendix Heading Char"/>
    <w:basedOn w:val="Heading1Char"/>
    <w:link w:val="AppendixHeading"/>
    <w:uiPriority w:val="1"/>
    <w:rsid w:val="00461CAC"/>
    <w:rPr>
      <w:rFonts w:asciiTheme="majorHAnsi" w:eastAsiaTheme="majorEastAsia" w:hAnsiTheme="majorHAnsi" w:cstheme="majorBidi"/>
      <w:color w:val="2E74B5" w:themeColor="accent1" w:themeShade="BF"/>
      <w:sz w:val="24"/>
      <w:szCs w:val="32"/>
    </w:rPr>
  </w:style>
  <w:style w:type="character" w:customStyle="1" w:styleId="SubtitleChar">
    <w:name w:val="Subtitle Char"/>
    <w:basedOn w:val="DefaultParagraphFont"/>
    <w:link w:val="Subtitle"/>
    <w:uiPriority w:val="11"/>
    <w:rsid w:val="00461CAC"/>
    <w:rPr>
      <w:rFonts w:eastAsiaTheme="minorEastAsia"/>
      <w:color w:val="5A5A5A" w:themeColor="text1" w:themeTint="A5"/>
      <w:spacing w:val="15"/>
    </w:rPr>
  </w:style>
  <w:style w:type="paragraph" w:customStyle="1" w:styleId="AppendixSubheadings">
    <w:name w:val="Appendix Subheadings"/>
    <w:basedOn w:val="Normal"/>
    <w:link w:val="AppendixSubheadingsChar"/>
    <w:uiPriority w:val="1"/>
    <w:qFormat/>
    <w:rsid w:val="00461CAC"/>
  </w:style>
  <w:style w:type="character" w:customStyle="1" w:styleId="AppendixSubheadingsChar">
    <w:name w:val="Appendix Subheadings Char"/>
    <w:basedOn w:val="DefaultParagraphFont"/>
    <w:link w:val="AppendixSubheadings"/>
    <w:uiPriority w:val="1"/>
    <w:rsid w:val="00461CAC"/>
    <w:rPr>
      <w:rFonts w:ascii="Times New Roman" w:eastAsia="Times New Roman" w:hAnsi="Times New Roman" w:cs="Times New Roman"/>
    </w:rPr>
  </w:style>
  <w:style w:type="paragraph" w:styleId="TOC1">
    <w:name w:val="toc 1"/>
    <w:basedOn w:val="Normal"/>
    <w:next w:val="Normal"/>
    <w:autoRedefine/>
    <w:uiPriority w:val="39"/>
    <w:unhideWhenUsed/>
    <w:rsid w:val="00423898"/>
    <w:pPr>
      <w:spacing w:after="100"/>
    </w:pPr>
  </w:style>
  <w:style w:type="paragraph" w:styleId="CommentSubject">
    <w:name w:val="annotation subject"/>
    <w:basedOn w:val="CommentText"/>
    <w:next w:val="CommentText"/>
    <w:link w:val="CommentSubjectChar"/>
    <w:uiPriority w:val="99"/>
    <w:semiHidden/>
    <w:unhideWhenUsed/>
    <w:rsid w:val="00060E62"/>
    <w:rPr>
      <w:b/>
      <w:bCs/>
    </w:rPr>
  </w:style>
  <w:style w:type="character" w:customStyle="1" w:styleId="CommentSubjectChar">
    <w:name w:val="Comment Subject Char"/>
    <w:basedOn w:val="CommentTextChar"/>
    <w:link w:val="CommentSubject"/>
    <w:uiPriority w:val="99"/>
    <w:semiHidden/>
    <w:rsid w:val="00060E62"/>
    <w:rPr>
      <w:rFonts w:ascii="Times New Roman" w:eastAsia="Times New Roman" w:hAnsi="Times New Roman" w:cs="Times New Roman"/>
      <w:b/>
      <w:bCs/>
      <w:sz w:val="20"/>
      <w:szCs w:val="20"/>
    </w:rPr>
  </w:style>
  <w:style w:type="paragraph" w:styleId="ListParagraph">
    <w:name w:val="List Paragraph"/>
    <w:basedOn w:val="Normal"/>
    <w:uiPriority w:val="1"/>
    <w:qFormat/>
    <w:rsid w:val="00060E62"/>
    <w:pPr>
      <w:ind w:left="720"/>
      <w:contextualSpacing/>
    </w:pPr>
  </w:style>
  <w:style w:type="paragraph" w:styleId="FootnoteText">
    <w:name w:val="footnote text"/>
    <w:basedOn w:val="Normal"/>
    <w:link w:val="FootnoteTextChar"/>
    <w:uiPriority w:val="99"/>
    <w:semiHidden/>
    <w:unhideWhenUsed/>
    <w:rsid w:val="00E81AB1"/>
    <w:pPr>
      <w:widowControl/>
      <w:autoSpaceDE/>
      <w:autoSpaceDN/>
    </w:pPr>
    <w:rPr>
      <w:rFonts w:ascii="Times" w:eastAsia="Times" w:hAnsi="Times"/>
      <w:sz w:val="20"/>
      <w:szCs w:val="20"/>
    </w:rPr>
  </w:style>
  <w:style w:type="character" w:customStyle="1" w:styleId="FootnoteTextChar">
    <w:name w:val="Footnote Text Char"/>
    <w:basedOn w:val="DefaultParagraphFont"/>
    <w:link w:val="FootnoteText"/>
    <w:uiPriority w:val="99"/>
    <w:semiHidden/>
    <w:rsid w:val="00E81AB1"/>
    <w:rPr>
      <w:rFonts w:ascii="Times" w:eastAsia="Times" w:hAnsi="Times" w:cs="Times New Roman"/>
      <w:sz w:val="20"/>
      <w:szCs w:val="20"/>
    </w:rPr>
  </w:style>
  <w:style w:type="character" w:styleId="FootnoteReference">
    <w:name w:val="footnote reference"/>
    <w:basedOn w:val="DefaultParagraphFont"/>
    <w:uiPriority w:val="99"/>
    <w:semiHidden/>
    <w:unhideWhenUsed/>
    <w:rsid w:val="00E81AB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839245">
      <w:bodyDiv w:val="1"/>
      <w:marLeft w:val="0"/>
      <w:marRight w:val="0"/>
      <w:marTop w:val="0"/>
      <w:marBottom w:val="0"/>
      <w:divBdr>
        <w:top w:val="none" w:sz="0" w:space="0" w:color="auto"/>
        <w:left w:val="none" w:sz="0" w:space="0" w:color="auto"/>
        <w:bottom w:val="none" w:sz="0" w:space="0" w:color="auto"/>
        <w:right w:val="none" w:sz="0" w:space="0" w:color="auto"/>
      </w:divBdr>
    </w:div>
    <w:div w:id="92435548">
      <w:bodyDiv w:val="1"/>
      <w:marLeft w:val="0"/>
      <w:marRight w:val="0"/>
      <w:marTop w:val="0"/>
      <w:marBottom w:val="0"/>
      <w:divBdr>
        <w:top w:val="none" w:sz="0" w:space="0" w:color="auto"/>
        <w:left w:val="none" w:sz="0" w:space="0" w:color="auto"/>
        <w:bottom w:val="none" w:sz="0" w:space="0" w:color="auto"/>
        <w:right w:val="none" w:sz="0" w:space="0" w:color="auto"/>
      </w:divBdr>
    </w:div>
    <w:div w:id="254292984">
      <w:bodyDiv w:val="1"/>
      <w:marLeft w:val="0"/>
      <w:marRight w:val="0"/>
      <w:marTop w:val="0"/>
      <w:marBottom w:val="0"/>
      <w:divBdr>
        <w:top w:val="none" w:sz="0" w:space="0" w:color="auto"/>
        <w:left w:val="none" w:sz="0" w:space="0" w:color="auto"/>
        <w:bottom w:val="none" w:sz="0" w:space="0" w:color="auto"/>
        <w:right w:val="none" w:sz="0" w:space="0" w:color="auto"/>
      </w:divBdr>
    </w:div>
    <w:div w:id="292367466">
      <w:bodyDiv w:val="1"/>
      <w:marLeft w:val="0"/>
      <w:marRight w:val="0"/>
      <w:marTop w:val="0"/>
      <w:marBottom w:val="0"/>
      <w:divBdr>
        <w:top w:val="none" w:sz="0" w:space="0" w:color="auto"/>
        <w:left w:val="none" w:sz="0" w:space="0" w:color="auto"/>
        <w:bottom w:val="none" w:sz="0" w:space="0" w:color="auto"/>
        <w:right w:val="none" w:sz="0" w:space="0" w:color="auto"/>
      </w:divBdr>
    </w:div>
    <w:div w:id="617759446">
      <w:bodyDiv w:val="1"/>
      <w:marLeft w:val="0"/>
      <w:marRight w:val="0"/>
      <w:marTop w:val="0"/>
      <w:marBottom w:val="0"/>
      <w:divBdr>
        <w:top w:val="none" w:sz="0" w:space="0" w:color="auto"/>
        <w:left w:val="none" w:sz="0" w:space="0" w:color="auto"/>
        <w:bottom w:val="none" w:sz="0" w:space="0" w:color="auto"/>
        <w:right w:val="none" w:sz="0" w:space="0" w:color="auto"/>
      </w:divBdr>
    </w:div>
    <w:div w:id="637149199">
      <w:bodyDiv w:val="1"/>
      <w:marLeft w:val="0"/>
      <w:marRight w:val="0"/>
      <w:marTop w:val="0"/>
      <w:marBottom w:val="0"/>
      <w:divBdr>
        <w:top w:val="none" w:sz="0" w:space="0" w:color="auto"/>
        <w:left w:val="none" w:sz="0" w:space="0" w:color="auto"/>
        <w:bottom w:val="none" w:sz="0" w:space="0" w:color="auto"/>
        <w:right w:val="none" w:sz="0" w:space="0" w:color="auto"/>
      </w:divBdr>
    </w:div>
    <w:div w:id="657151707">
      <w:bodyDiv w:val="1"/>
      <w:marLeft w:val="0"/>
      <w:marRight w:val="0"/>
      <w:marTop w:val="0"/>
      <w:marBottom w:val="0"/>
      <w:divBdr>
        <w:top w:val="none" w:sz="0" w:space="0" w:color="auto"/>
        <w:left w:val="none" w:sz="0" w:space="0" w:color="auto"/>
        <w:bottom w:val="none" w:sz="0" w:space="0" w:color="auto"/>
        <w:right w:val="none" w:sz="0" w:space="0" w:color="auto"/>
      </w:divBdr>
    </w:div>
    <w:div w:id="835190909">
      <w:bodyDiv w:val="1"/>
      <w:marLeft w:val="0"/>
      <w:marRight w:val="0"/>
      <w:marTop w:val="0"/>
      <w:marBottom w:val="0"/>
      <w:divBdr>
        <w:top w:val="none" w:sz="0" w:space="0" w:color="auto"/>
        <w:left w:val="none" w:sz="0" w:space="0" w:color="auto"/>
        <w:bottom w:val="none" w:sz="0" w:space="0" w:color="auto"/>
        <w:right w:val="none" w:sz="0" w:space="0" w:color="auto"/>
      </w:divBdr>
    </w:div>
    <w:div w:id="1147669974">
      <w:bodyDiv w:val="1"/>
      <w:marLeft w:val="0"/>
      <w:marRight w:val="0"/>
      <w:marTop w:val="0"/>
      <w:marBottom w:val="0"/>
      <w:divBdr>
        <w:top w:val="none" w:sz="0" w:space="0" w:color="auto"/>
        <w:left w:val="none" w:sz="0" w:space="0" w:color="auto"/>
        <w:bottom w:val="none" w:sz="0" w:space="0" w:color="auto"/>
        <w:right w:val="none" w:sz="0" w:space="0" w:color="auto"/>
      </w:divBdr>
    </w:div>
    <w:div w:id="1216307861">
      <w:bodyDiv w:val="1"/>
      <w:marLeft w:val="0"/>
      <w:marRight w:val="0"/>
      <w:marTop w:val="0"/>
      <w:marBottom w:val="0"/>
      <w:divBdr>
        <w:top w:val="none" w:sz="0" w:space="0" w:color="auto"/>
        <w:left w:val="none" w:sz="0" w:space="0" w:color="auto"/>
        <w:bottom w:val="none" w:sz="0" w:space="0" w:color="auto"/>
        <w:right w:val="none" w:sz="0" w:space="0" w:color="auto"/>
      </w:divBdr>
    </w:div>
    <w:div w:id="17027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arah.apsens@alaska.gov" TargetMode="External"/><Relationship Id="rId18" Type="http://schemas.microsoft.com/office/2016/09/relationships/commentsIds" Target="commentsIds.xml"/><Relationship Id="rId26" Type="http://schemas.openxmlformats.org/officeDocument/2006/relationships/hyperlink" Target="https://www.kenaiwatershed.org/science-in-action/research-information/water-quality/" TargetMode="External"/><Relationship Id="rId3" Type="http://schemas.openxmlformats.org/officeDocument/2006/relationships/styles" Target="styles.xml"/><Relationship Id="rId21" Type="http://schemas.openxmlformats.org/officeDocument/2006/relationships/hyperlink" Target="mailto:chandra.mcgee@alaska.gov" TargetMode="External"/><Relationship Id="rId7" Type="http://schemas.openxmlformats.org/officeDocument/2006/relationships/endnotes" Target="endnotes.xml"/><Relationship Id="rId12" Type="http://schemas.openxmlformats.org/officeDocument/2006/relationships/image" Target="media/image2.jpeg"/><Relationship Id="rId17" Type="http://schemas.microsoft.com/office/2011/relationships/commentsExtended" Target="commentsExtended.xml"/><Relationship Id="rId25" Type="http://schemas.openxmlformats.org/officeDocument/2006/relationships/hyperlink" Target="ywebber@salamatof.com" TargetMode="Externa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hyperlink" Target="mailto:john.clark@alaska.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ydrology@kenaiwatershed.org" TargetMode="External"/><Relationship Id="rId24" Type="http://schemas.openxmlformats.org/officeDocument/2006/relationships/hyperlink" Target="mailto:justin.nelson@sgs.com"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mailto:sue@cookinletkeeper.org" TargetMode="External"/><Relationship Id="rId28" Type="http://schemas.openxmlformats.org/officeDocument/2006/relationships/footer" Target="footer1.xml"/><Relationship Id="rId10" Type="http://schemas.openxmlformats.org/officeDocument/2006/relationships/hyperlink" Target="https://bit.ly/draft_qapp_2022" TargetMode="External"/><Relationship Id="rId19" Type="http://schemas.openxmlformats.org/officeDocument/2006/relationships/hyperlink" Target="mailto:sarah.apsens@alaska.gov"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kenaiwatershed.org/" TargetMode="External"/><Relationship Id="rId14" Type="http://schemas.openxmlformats.org/officeDocument/2006/relationships/image" Target="media/image3.png"/><Relationship Id="rId22" Type="http://schemas.openxmlformats.org/officeDocument/2006/relationships/hyperlink" Target="mailto:executivedirector@kenaiwatershed.org" TargetMode="External"/><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F78B2-5A2D-495F-93D1-717DC45F2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1330</TotalTime>
  <Pages>19</Pages>
  <Words>5608</Words>
  <Characters>34997</Characters>
  <Application>Microsoft Office Word</Application>
  <DocSecurity>0</DocSecurity>
  <Lines>1296</Lines>
  <Paragraphs>520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Meyer</dc:creator>
  <cp:keywords/>
  <dc:description/>
  <cp:lastModifiedBy>ben</cp:lastModifiedBy>
  <cp:revision>34</cp:revision>
  <dcterms:created xsi:type="dcterms:W3CDTF">2022-08-04T01:05:00Z</dcterms:created>
  <dcterms:modified xsi:type="dcterms:W3CDTF">2022-10-14T21:29:00Z</dcterms:modified>
</cp:coreProperties>
</file>